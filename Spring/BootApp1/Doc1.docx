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3F0" w:rsidRPr="000663F0" w:rsidRDefault="000663F0" w:rsidP="000663F0">
      <w:pPr>
        <w:spacing w:before="100" w:beforeAutospacing="1" w:after="100" w:afterAutospacing="1" w:line="240" w:lineRule="auto"/>
        <w:rPr>
          <w:rFonts w:ascii="Times New Roman" w:eastAsia="Times New Roman" w:hAnsi="Times New Roman" w:cs="Times New Roman"/>
          <w:sz w:val="24"/>
          <w:szCs w:val="24"/>
        </w:rPr>
      </w:pPr>
      <w:r w:rsidRPr="000663F0">
        <w:rPr>
          <w:rFonts w:ascii="Times New Roman" w:eastAsia="Times New Roman" w:hAnsi="Times New Roman" w:cs="Times New Roman"/>
          <w:sz w:val="24"/>
          <w:szCs w:val="24"/>
        </w:rPr>
        <w:t xml:space="preserve">Spring has been a great framework for years however it had few drawbacks. In this tutorial, An Introduction to Spring Boot we will see how Spring Boot has not only addressed the drawbacks but also supports modern software architecture. Spring Boot is around for </w:t>
      </w:r>
      <w:proofErr w:type="spellStart"/>
      <w:r w:rsidRPr="000663F0">
        <w:rPr>
          <w:rFonts w:ascii="Times New Roman" w:eastAsia="Times New Roman" w:hAnsi="Times New Roman" w:cs="Times New Roman"/>
          <w:sz w:val="24"/>
          <w:szCs w:val="24"/>
        </w:rPr>
        <w:t>sometime</w:t>
      </w:r>
      <w:proofErr w:type="spellEnd"/>
      <w:r w:rsidRPr="000663F0">
        <w:rPr>
          <w:rFonts w:ascii="Times New Roman" w:eastAsia="Times New Roman" w:hAnsi="Times New Roman" w:cs="Times New Roman"/>
          <w:sz w:val="24"/>
          <w:szCs w:val="24"/>
        </w:rPr>
        <w:t xml:space="preserve"> now, I had started working using spring boot 1.5 years ago, now at the time of writing this article the latest version is 1.3.3. This tutorial would provide an introduction to Spring Boot and also how you how to get started with it.</w:t>
      </w:r>
    </w:p>
    <w:p w:rsidR="000663F0" w:rsidRPr="000663F0" w:rsidRDefault="000663F0" w:rsidP="000663F0">
      <w:pPr>
        <w:spacing w:before="100" w:beforeAutospacing="1" w:after="100" w:afterAutospacing="1" w:line="240" w:lineRule="auto"/>
        <w:rPr>
          <w:ins w:id="0" w:author="Unknown"/>
          <w:rFonts w:ascii="Times New Roman" w:eastAsia="Times New Roman" w:hAnsi="Times New Roman" w:cs="Times New Roman"/>
          <w:sz w:val="24"/>
          <w:szCs w:val="24"/>
        </w:rPr>
      </w:pPr>
    </w:p>
    <w:p w:rsidR="000663F0" w:rsidRPr="000663F0" w:rsidRDefault="000663F0" w:rsidP="000663F0">
      <w:pPr>
        <w:spacing w:before="100" w:beforeAutospacing="1" w:after="100" w:afterAutospacing="1" w:line="240" w:lineRule="auto"/>
        <w:outlineLvl w:val="0"/>
        <w:rPr>
          <w:ins w:id="1" w:author="Unknown"/>
          <w:rFonts w:ascii="Times New Roman" w:eastAsia="Times New Roman" w:hAnsi="Times New Roman" w:cs="Times New Roman"/>
          <w:b/>
          <w:bCs/>
          <w:kern w:val="36"/>
          <w:sz w:val="48"/>
          <w:szCs w:val="48"/>
        </w:rPr>
      </w:pPr>
      <w:ins w:id="2" w:author="Unknown">
        <w:r w:rsidRPr="000663F0">
          <w:rPr>
            <w:rFonts w:ascii="Times New Roman" w:eastAsia="Times New Roman" w:hAnsi="Times New Roman" w:cs="Times New Roman"/>
            <w:b/>
            <w:bCs/>
            <w:kern w:val="36"/>
            <w:sz w:val="48"/>
            <w:szCs w:val="48"/>
          </w:rPr>
          <w:t xml:space="preserve">Why Spring </w:t>
        </w:r>
        <w:proofErr w:type="gramStart"/>
        <w:r w:rsidRPr="000663F0">
          <w:rPr>
            <w:rFonts w:ascii="Times New Roman" w:eastAsia="Times New Roman" w:hAnsi="Times New Roman" w:cs="Times New Roman"/>
            <w:b/>
            <w:bCs/>
            <w:kern w:val="36"/>
            <w:sz w:val="48"/>
            <w:szCs w:val="48"/>
          </w:rPr>
          <w:t>Boot ?</w:t>
        </w:r>
        <w:proofErr w:type="gramEnd"/>
      </w:ins>
    </w:p>
    <w:p w:rsidR="000663F0" w:rsidRPr="000663F0" w:rsidRDefault="000663F0" w:rsidP="000663F0">
      <w:pPr>
        <w:spacing w:after="0" w:line="240" w:lineRule="auto"/>
        <w:rPr>
          <w:ins w:id="3" w:author="Unknown"/>
          <w:rFonts w:ascii="Times New Roman" w:eastAsia="Times New Roman" w:hAnsi="Times New Roman" w:cs="Times New Roman"/>
          <w:sz w:val="24"/>
          <w:szCs w:val="24"/>
        </w:rPr>
      </w:pPr>
      <w:ins w:id="4" w:author="Unknown">
        <w:r w:rsidRPr="000663F0">
          <w:rPr>
            <w:rFonts w:ascii="Times New Roman" w:eastAsia="Times New Roman" w:hAnsi="Times New Roman" w:cs="Times New Roman"/>
            <w:sz w:val="24"/>
            <w:szCs w:val="24"/>
          </w:rPr>
          <w:br/>
          <w:t xml:space="preserve">Even though </w:t>
        </w:r>
        <w:proofErr w:type="gramStart"/>
        <w:r w:rsidRPr="000663F0">
          <w:rPr>
            <w:rFonts w:ascii="Times New Roman" w:eastAsia="Times New Roman" w:hAnsi="Times New Roman" w:cs="Times New Roman"/>
            <w:sz w:val="24"/>
            <w:szCs w:val="24"/>
          </w:rPr>
          <w:t>Spring</w:t>
        </w:r>
        <w:proofErr w:type="gramEnd"/>
        <w:r w:rsidRPr="000663F0">
          <w:rPr>
            <w:rFonts w:ascii="Times New Roman" w:eastAsia="Times New Roman" w:hAnsi="Times New Roman" w:cs="Times New Roman"/>
            <w:sz w:val="24"/>
            <w:szCs w:val="24"/>
          </w:rPr>
          <w:t xml:space="preserve"> is a great framework it has few pitfalls. Spring Boot was build not just to address </w:t>
        </w:r>
        <w:proofErr w:type="gramStart"/>
        <w:r w:rsidRPr="000663F0">
          <w:rPr>
            <w:rFonts w:ascii="Times New Roman" w:eastAsia="Times New Roman" w:hAnsi="Times New Roman" w:cs="Times New Roman"/>
            <w:sz w:val="24"/>
            <w:szCs w:val="24"/>
          </w:rPr>
          <w:t>them,</w:t>
        </w:r>
        <w:proofErr w:type="gramEnd"/>
        <w:r w:rsidRPr="000663F0">
          <w:rPr>
            <w:rFonts w:ascii="Times New Roman" w:eastAsia="Times New Roman" w:hAnsi="Times New Roman" w:cs="Times New Roman"/>
            <w:sz w:val="24"/>
            <w:szCs w:val="24"/>
          </w:rPr>
          <w:t xml:space="preserve"> it also provides direction to the future of software development. Spring’s XML based configuration is a nightmare in the world of annotation. There was no clear leader in the java framework world to support </w:t>
        </w:r>
        <w:proofErr w:type="spellStart"/>
        <w:r w:rsidRPr="000663F0">
          <w:rPr>
            <w:rFonts w:ascii="Times New Roman" w:eastAsia="Times New Roman" w:hAnsi="Times New Roman" w:cs="Times New Roman"/>
            <w:sz w:val="24"/>
            <w:szCs w:val="24"/>
          </w:rPr>
          <w:t>Microservices</w:t>
        </w:r>
        <w:proofErr w:type="spellEnd"/>
        <w:r w:rsidRPr="000663F0">
          <w:rPr>
            <w:rFonts w:ascii="Times New Roman" w:eastAsia="Times New Roman" w:hAnsi="Times New Roman" w:cs="Times New Roman"/>
            <w:sz w:val="24"/>
            <w:szCs w:val="24"/>
          </w:rPr>
          <w:t xml:space="preserve">. You really don’t want different teams building </w:t>
        </w:r>
        <w:proofErr w:type="spellStart"/>
        <w:r w:rsidRPr="000663F0">
          <w:rPr>
            <w:rFonts w:ascii="Times New Roman" w:eastAsia="Times New Roman" w:hAnsi="Times New Roman" w:cs="Times New Roman"/>
            <w:sz w:val="24"/>
            <w:szCs w:val="24"/>
          </w:rPr>
          <w:t>Microservices</w:t>
        </w:r>
        <w:proofErr w:type="spellEnd"/>
        <w:r w:rsidRPr="000663F0">
          <w:rPr>
            <w:rFonts w:ascii="Times New Roman" w:eastAsia="Times New Roman" w:hAnsi="Times New Roman" w:cs="Times New Roman"/>
            <w:sz w:val="24"/>
            <w:szCs w:val="24"/>
          </w:rPr>
          <w:t xml:space="preserve"> to adapt different set of Java Libraries and look very different to each other. </w:t>
        </w:r>
      </w:ins>
    </w:p>
    <w:p w:rsidR="000663F0" w:rsidRPr="000663F0" w:rsidRDefault="000663F0" w:rsidP="000663F0">
      <w:pPr>
        <w:spacing w:before="100" w:beforeAutospacing="1" w:after="100" w:afterAutospacing="1" w:line="240" w:lineRule="auto"/>
        <w:outlineLvl w:val="0"/>
        <w:rPr>
          <w:ins w:id="5" w:author="Unknown"/>
          <w:rFonts w:ascii="Times New Roman" w:eastAsia="Times New Roman" w:hAnsi="Times New Roman" w:cs="Times New Roman"/>
          <w:b/>
          <w:bCs/>
          <w:kern w:val="36"/>
          <w:sz w:val="48"/>
          <w:szCs w:val="48"/>
        </w:rPr>
      </w:pPr>
      <w:ins w:id="6" w:author="Unknown">
        <w:r w:rsidRPr="000663F0">
          <w:rPr>
            <w:rFonts w:ascii="Times New Roman" w:eastAsia="Times New Roman" w:hAnsi="Times New Roman" w:cs="Times New Roman"/>
            <w:b/>
            <w:bCs/>
            <w:kern w:val="36"/>
            <w:sz w:val="48"/>
            <w:szCs w:val="48"/>
          </w:rPr>
          <w:t xml:space="preserve">What Spring Boot brings to the </w:t>
        </w:r>
        <w:proofErr w:type="gramStart"/>
        <w:r w:rsidRPr="000663F0">
          <w:rPr>
            <w:rFonts w:ascii="Times New Roman" w:eastAsia="Times New Roman" w:hAnsi="Times New Roman" w:cs="Times New Roman"/>
            <w:b/>
            <w:bCs/>
            <w:kern w:val="36"/>
            <w:sz w:val="48"/>
            <w:szCs w:val="48"/>
          </w:rPr>
          <w:t>table ?</w:t>
        </w:r>
        <w:proofErr w:type="gramEnd"/>
      </w:ins>
    </w:p>
    <w:p w:rsidR="000663F0" w:rsidRPr="000663F0" w:rsidRDefault="000663F0" w:rsidP="000663F0">
      <w:pPr>
        <w:spacing w:before="100" w:beforeAutospacing="1" w:after="100" w:afterAutospacing="1" w:line="240" w:lineRule="auto"/>
        <w:outlineLvl w:val="1"/>
        <w:rPr>
          <w:ins w:id="7" w:author="Unknown"/>
          <w:rFonts w:ascii="Times New Roman" w:eastAsia="Times New Roman" w:hAnsi="Times New Roman" w:cs="Times New Roman"/>
          <w:b/>
          <w:bCs/>
          <w:sz w:val="36"/>
          <w:szCs w:val="36"/>
        </w:rPr>
      </w:pPr>
      <w:ins w:id="8" w:author="Unknown">
        <w:r w:rsidRPr="000663F0">
          <w:rPr>
            <w:rFonts w:ascii="Times New Roman" w:eastAsia="Times New Roman" w:hAnsi="Times New Roman" w:cs="Times New Roman"/>
            <w:b/>
            <w:bCs/>
            <w:sz w:val="36"/>
            <w:szCs w:val="36"/>
          </w:rPr>
          <w:t>Convention over configuration</w:t>
        </w:r>
      </w:ins>
    </w:p>
    <w:p w:rsidR="000663F0" w:rsidRPr="000663F0" w:rsidRDefault="000663F0" w:rsidP="000663F0">
      <w:pPr>
        <w:spacing w:before="100" w:beforeAutospacing="1" w:after="100" w:afterAutospacing="1" w:line="240" w:lineRule="auto"/>
        <w:rPr>
          <w:ins w:id="9" w:author="Unknown"/>
          <w:rFonts w:ascii="Times New Roman" w:eastAsia="Times New Roman" w:hAnsi="Times New Roman" w:cs="Times New Roman"/>
          <w:sz w:val="24"/>
          <w:szCs w:val="24"/>
        </w:rPr>
      </w:pPr>
      <w:ins w:id="10" w:author="Unknown">
        <w:r w:rsidRPr="000663F0">
          <w:rPr>
            <w:rFonts w:ascii="Times New Roman" w:eastAsia="Times New Roman" w:hAnsi="Times New Roman" w:cs="Times New Roman"/>
            <w:sz w:val="24"/>
            <w:szCs w:val="24"/>
          </w:rPr>
          <w:t xml:space="preserve">Spring Boot has taken away all the XML based configurations and provided Annotations for using the Spring Framework. You can start your application with a very minimum annotation in no time. This would be very helpful to the </w:t>
        </w:r>
        <w:proofErr w:type="gramStart"/>
        <w:r w:rsidRPr="000663F0">
          <w:rPr>
            <w:rFonts w:ascii="Times New Roman" w:eastAsia="Times New Roman" w:hAnsi="Times New Roman" w:cs="Times New Roman"/>
            <w:sz w:val="24"/>
            <w:szCs w:val="24"/>
          </w:rPr>
          <w:t>developers,</w:t>
        </w:r>
        <w:proofErr w:type="gramEnd"/>
        <w:r w:rsidRPr="000663F0">
          <w:rPr>
            <w:rFonts w:ascii="Times New Roman" w:eastAsia="Times New Roman" w:hAnsi="Times New Roman" w:cs="Times New Roman"/>
            <w:sz w:val="24"/>
            <w:szCs w:val="24"/>
          </w:rPr>
          <w:t xml:space="preserve"> the team productivity would greatly be impacted positively.</w:t>
        </w:r>
      </w:ins>
    </w:p>
    <w:p w:rsidR="000663F0" w:rsidRPr="000663F0" w:rsidRDefault="000663F0" w:rsidP="000663F0">
      <w:pPr>
        <w:spacing w:before="100" w:beforeAutospacing="1" w:after="100" w:afterAutospacing="1" w:line="240" w:lineRule="auto"/>
        <w:outlineLvl w:val="1"/>
        <w:rPr>
          <w:ins w:id="11" w:author="Unknown"/>
          <w:rFonts w:ascii="Times New Roman" w:eastAsia="Times New Roman" w:hAnsi="Times New Roman" w:cs="Times New Roman"/>
          <w:b/>
          <w:bCs/>
          <w:sz w:val="36"/>
          <w:szCs w:val="36"/>
        </w:rPr>
      </w:pPr>
      <w:ins w:id="12" w:author="Unknown">
        <w:r w:rsidRPr="000663F0">
          <w:rPr>
            <w:rFonts w:ascii="Times New Roman" w:eastAsia="Times New Roman" w:hAnsi="Times New Roman" w:cs="Times New Roman"/>
            <w:b/>
            <w:bCs/>
            <w:sz w:val="36"/>
            <w:szCs w:val="36"/>
          </w:rPr>
          <w:t xml:space="preserve">Standardization for </w:t>
        </w:r>
        <w:proofErr w:type="spellStart"/>
        <w:r w:rsidRPr="000663F0">
          <w:rPr>
            <w:rFonts w:ascii="Times New Roman" w:eastAsia="Times New Roman" w:hAnsi="Times New Roman" w:cs="Times New Roman"/>
            <w:b/>
            <w:bCs/>
            <w:sz w:val="36"/>
            <w:szCs w:val="36"/>
          </w:rPr>
          <w:t>Microservices</w:t>
        </w:r>
        <w:proofErr w:type="spellEnd"/>
      </w:ins>
    </w:p>
    <w:p w:rsidR="000663F0" w:rsidRPr="000663F0" w:rsidRDefault="000663F0" w:rsidP="000663F0">
      <w:pPr>
        <w:spacing w:before="100" w:beforeAutospacing="1" w:after="100" w:afterAutospacing="1" w:line="240" w:lineRule="auto"/>
        <w:rPr>
          <w:ins w:id="13" w:author="Unknown"/>
          <w:rFonts w:ascii="Times New Roman" w:eastAsia="Times New Roman" w:hAnsi="Times New Roman" w:cs="Times New Roman"/>
          <w:sz w:val="24"/>
          <w:szCs w:val="24"/>
        </w:rPr>
      </w:pPr>
      <w:ins w:id="14" w:author="Unknown">
        <w:r w:rsidRPr="000663F0">
          <w:rPr>
            <w:rFonts w:ascii="Times New Roman" w:eastAsia="Times New Roman" w:hAnsi="Times New Roman" w:cs="Times New Roman"/>
            <w:sz w:val="24"/>
            <w:szCs w:val="24"/>
          </w:rPr>
          <w:t xml:space="preserve">One of the main objective of Spring Boot is to provide a unified ecosystem of libraries &amp; standards to all the developers (teams) utilizing </w:t>
        </w:r>
        <w:proofErr w:type="spellStart"/>
        <w:r w:rsidRPr="000663F0">
          <w:rPr>
            <w:rFonts w:ascii="Times New Roman" w:eastAsia="Times New Roman" w:hAnsi="Times New Roman" w:cs="Times New Roman"/>
            <w:sz w:val="24"/>
            <w:szCs w:val="24"/>
          </w:rPr>
          <w:t>Microservices</w:t>
        </w:r>
        <w:proofErr w:type="spellEnd"/>
        <w:r w:rsidRPr="000663F0">
          <w:rPr>
            <w:rFonts w:ascii="Times New Roman" w:eastAsia="Times New Roman" w:hAnsi="Times New Roman" w:cs="Times New Roman"/>
            <w:sz w:val="24"/>
            <w:szCs w:val="24"/>
          </w:rPr>
          <w:t xml:space="preserve"> methodologies. Any project adapting </w:t>
        </w:r>
        <w:proofErr w:type="spellStart"/>
        <w:r w:rsidRPr="000663F0">
          <w:rPr>
            <w:rFonts w:ascii="Times New Roman" w:eastAsia="Times New Roman" w:hAnsi="Times New Roman" w:cs="Times New Roman"/>
            <w:sz w:val="24"/>
            <w:szCs w:val="24"/>
          </w:rPr>
          <w:t>Microservices</w:t>
        </w:r>
        <w:proofErr w:type="spellEnd"/>
        <w:r w:rsidRPr="000663F0">
          <w:rPr>
            <w:rFonts w:ascii="Times New Roman" w:eastAsia="Times New Roman" w:hAnsi="Times New Roman" w:cs="Times New Roman"/>
            <w:sz w:val="24"/>
            <w:szCs w:val="24"/>
          </w:rPr>
          <w:t xml:space="preserve"> would have multiple teams and we certainly don’t want each of team to build the </w:t>
        </w:r>
        <w:proofErr w:type="spellStart"/>
        <w:r w:rsidRPr="000663F0">
          <w:rPr>
            <w:rFonts w:ascii="Times New Roman" w:eastAsia="Times New Roman" w:hAnsi="Times New Roman" w:cs="Times New Roman"/>
            <w:sz w:val="24"/>
            <w:szCs w:val="24"/>
          </w:rPr>
          <w:t>softwares</w:t>
        </w:r>
        <w:proofErr w:type="spellEnd"/>
        <w:r w:rsidRPr="000663F0">
          <w:rPr>
            <w:rFonts w:ascii="Times New Roman" w:eastAsia="Times New Roman" w:hAnsi="Times New Roman" w:cs="Times New Roman"/>
            <w:sz w:val="24"/>
            <w:szCs w:val="24"/>
          </w:rPr>
          <w:t xml:space="preserve"> in very different way. The teams will be also benefit from the all the annotation and tooling Spring Boot brings, however it also provides-</w:t>
        </w:r>
      </w:ins>
    </w:p>
    <w:p w:rsidR="000663F0" w:rsidRPr="000663F0" w:rsidRDefault="000663F0" w:rsidP="000663F0">
      <w:pPr>
        <w:numPr>
          <w:ilvl w:val="0"/>
          <w:numId w:val="1"/>
        </w:numPr>
        <w:spacing w:before="100" w:beforeAutospacing="1" w:after="100" w:afterAutospacing="1" w:line="240" w:lineRule="auto"/>
        <w:rPr>
          <w:ins w:id="15" w:author="Unknown"/>
          <w:rFonts w:ascii="Times New Roman" w:eastAsia="Times New Roman" w:hAnsi="Times New Roman" w:cs="Times New Roman"/>
          <w:sz w:val="24"/>
          <w:szCs w:val="24"/>
        </w:rPr>
      </w:pPr>
      <w:ins w:id="16" w:author="Unknown">
        <w:r w:rsidRPr="000663F0">
          <w:rPr>
            <w:rFonts w:ascii="Times New Roman" w:eastAsia="Times New Roman" w:hAnsi="Times New Roman" w:cs="Times New Roman"/>
            <w:sz w:val="24"/>
            <w:szCs w:val="24"/>
          </w:rPr>
          <w:t>A common platform and library support</w:t>
        </w:r>
      </w:ins>
    </w:p>
    <w:p w:rsidR="000663F0" w:rsidRPr="000663F0" w:rsidRDefault="000663F0" w:rsidP="000663F0">
      <w:pPr>
        <w:numPr>
          <w:ilvl w:val="0"/>
          <w:numId w:val="1"/>
        </w:numPr>
        <w:spacing w:before="100" w:beforeAutospacing="1" w:after="100" w:afterAutospacing="1" w:line="240" w:lineRule="auto"/>
        <w:rPr>
          <w:ins w:id="17" w:author="Unknown"/>
          <w:rFonts w:ascii="Times New Roman" w:eastAsia="Times New Roman" w:hAnsi="Times New Roman" w:cs="Times New Roman"/>
          <w:sz w:val="24"/>
          <w:szCs w:val="24"/>
        </w:rPr>
      </w:pPr>
      <w:ins w:id="18" w:author="Unknown">
        <w:r w:rsidRPr="000663F0">
          <w:rPr>
            <w:rFonts w:ascii="Times New Roman" w:eastAsia="Times New Roman" w:hAnsi="Times New Roman" w:cs="Times New Roman"/>
            <w:sz w:val="24"/>
            <w:szCs w:val="24"/>
          </w:rPr>
          <w:t>Reduced setup, configuration time in development environment.</w:t>
        </w:r>
      </w:ins>
    </w:p>
    <w:p w:rsidR="000663F0" w:rsidRPr="000663F0" w:rsidRDefault="000663F0" w:rsidP="000663F0">
      <w:pPr>
        <w:numPr>
          <w:ilvl w:val="0"/>
          <w:numId w:val="1"/>
        </w:numPr>
        <w:spacing w:before="100" w:beforeAutospacing="1" w:after="100" w:afterAutospacing="1" w:line="240" w:lineRule="auto"/>
        <w:rPr>
          <w:ins w:id="19" w:author="Unknown"/>
          <w:rFonts w:ascii="Times New Roman" w:eastAsia="Times New Roman" w:hAnsi="Times New Roman" w:cs="Times New Roman"/>
          <w:sz w:val="24"/>
          <w:szCs w:val="24"/>
        </w:rPr>
      </w:pPr>
      <w:ins w:id="20" w:author="Unknown">
        <w:r w:rsidRPr="000663F0">
          <w:rPr>
            <w:rFonts w:ascii="Times New Roman" w:eastAsia="Times New Roman" w:hAnsi="Times New Roman" w:cs="Times New Roman"/>
            <w:sz w:val="24"/>
            <w:szCs w:val="24"/>
          </w:rPr>
          <w:t xml:space="preserve">Cloud Support </w:t>
        </w:r>
      </w:ins>
    </w:p>
    <w:p w:rsidR="000663F0" w:rsidRPr="000663F0" w:rsidRDefault="000663F0" w:rsidP="000663F0">
      <w:pPr>
        <w:spacing w:before="100" w:beforeAutospacing="1" w:after="100" w:afterAutospacing="1" w:line="240" w:lineRule="auto"/>
        <w:outlineLvl w:val="1"/>
        <w:rPr>
          <w:ins w:id="21" w:author="Unknown"/>
          <w:rFonts w:ascii="Times New Roman" w:eastAsia="Times New Roman" w:hAnsi="Times New Roman" w:cs="Times New Roman"/>
          <w:b/>
          <w:bCs/>
          <w:sz w:val="36"/>
          <w:szCs w:val="36"/>
        </w:rPr>
      </w:pPr>
      <w:ins w:id="22" w:author="Unknown">
        <w:r w:rsidRPr="000663F0">
          <w:rPr>
            <w:rFonts w:ascii="Times New Roman" w:eastAsia="Times New Roman" w:hAnsi="Times New Roman" w:cs="Times New Roman"/>
            <w:b/>
            <w:bCs/>
            <w:sz w:val="36"/>
            <w:szCs w:val="36"/>
          </w:rPr>
          <w:t>Integrated Server for Development</w:t>
        </w:r>
      </w:ins>
    </w:p>
    <w:p w:rsidR="000663F0" w:rsidRPr="000663F0" w:rsidRDefault="000663F0" w:rsidP="000663F0">
      <w:p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0663F0">
          <w:rPr>
            <w:rFonts w:ascii="Times New Roman" w:eastAsia="Times New Roman" w:hAnsi="Times New Roman" w:cs="Times New Roman"/>
            <w:sz w:val="24"/>
            <w:szCs w:val="24"/>
          </w:rPr>
          <w:lastRenderedPageBreak/>
          <w:t>Spring Boot attaches a Tomcat/Jetty server with the compiled Jar using Maven/</w:t>
        </w:r>
        <w:proofErr w:type="spellStart"/>
        <w:r w:rsidRPr="000663F0">
          <w:rPr>
            <w:rFonts w:ascii="Times New Roman" w:eastAsia="Times New Roman" w:hAnsi="Times New Roman" w:cs="Times New Roman"/>
            <w:sz w:val="24"/>
            <w:szCs w:val="24"/>
          </w:rPr>
          <w:t>Gradle</w:t>
        </w:r>
        <w:proofErr w:type="spellEnd"/>
        <w:r w:rsidRPr="000663F0">
          <w:rPr>
            <w:rFonts w:ascii="Times New Roman" w:eastAsia="Times New Roman" w:hAnsi="Times New Roman" w:cs="Times New Roman"/>
            <w:sz w:val="24"/>
            <w:szCs w:val="24"/>
          </w:rPr>
          <w:t xml:space="preserve">. This helps the developers to expedite the development process by using the integrated server. In 2-3 </w:t>
        </w:r>
        <w:proofErr w:type="spellStart"/>
        <w:r w:rsidRPr="000663F0">
          <w:rPr>
            <w:rFonts w:ascii="Times New Roman" w:eastAsia="Times New Roman" w:hAnsi="Times New Roman" w:cs="Times New Roman"/>
            <w:sz w:val="24"/>
            <w:szCs w:val="24"/>
          </w:rPr>
          <w:t>mins</w:t>
        </w:r>
        <w:proofErr w:type="spellEnd"/>
        <w:r w:rsidRPr="000663F0">
          <w:rPr>
            <w:rFonts w:ascii="Times New Roman" w:eastAsia="Times New Roman" w:hAnsi="Times New Roman" w:cs="Times New Roman"/>
            <w:sz w:val="24"/>
            <w:szCs w:val="24"/>
          </w:rPr>
          <w:t xml:space="preserve"> you could build &amp; test a </w:t>
        </w:r>
        <w:proofErr w:type="spellStart"/>
        <w:r w:rsidRPr="000663F0">
          <w:rPr>
            <w:rFonts w:ascii="Times New Roman" w:eastAsia="Times New Roman" w:hAnsi="Times New Roman" w:cs="Times New Roman"/>
            <w:sz w:val="24"/>
            <w:szCs w:val="24"/>
          </w:rPr>
          <w:t>RESTful</w:t>
        </w:r>
        <w:proofErr w:type="spellEnd"/>
        <w:r w:rsidRPr="000663F0">
          <w:rPr>
            <w:rFonts w:ascii="Times New Roman" w:eastAsia="Times New Roman" w:hAnsi="Times New Roman" w:cs="Times New Roman"/>
            <w:sz w:val="24"/>
            <w:szCs w:val="24"/>
          </w:rPr>
          <w:t xml:space="preserve"> web service from scratch.</w:t>
        </w:r>
      </w:ins>
    </w:p>
    <w:p w:rsidR="000663F0" w:rsidRPr="000663F0" w:rsidRDefault="000663F0" w:rsidP="000663F0">
      <w:pPr>
        <w:spacing w:before="100" w:beforeAutospacing="1" w:after="100" w:afterAutospacing="1" w:line="240" w:lineRule="auto"/>
        <w:outlineLvl w:val="1"/>
        <w:rPr>
          <w:ins w:id="25" w:author="Unknown"/>
          <w:rFonts w:ascii="Times New Roman" w:eastAsia="Times New Roman" w:hAnsi="Times New Roman" w:cs="Times New Roman"/>
          <w:b/>
          <w:bCs/>
          <w:sz w:val="36"/>
          <w:szCs w:val="36"/>
        </w:rPr>
      </w:pPr>
      <w:ins w:id="26" w:author="Unknown">
        <w:r w:rsidRPr="000663F0">
          <w:rPr>
            <w:rFonts w:ascii="Times New Roman" w:eastAsia="Times New Roman" w:hAnsi="Times New Roman" w:cs="Times New Roman"/>
            <w:b/>
            <w:bCs/>
            <w:sz w:val="36"/>
            <w:szCs w:val="36"/>
          </w:rPr>
          <w:t>Cloud Support</w:t>
        </w:r>
      </w:ins>
    </w:p>
    <w:p w:rsidR="000663F0" w:rsidRPr="000663F0" w:rsidRDefault="000663F0" w:rsidP="000663F0">
      <w:p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0663F0">
          <w:rPr>
            <w:rFonts w:ascii="Times New Roman" w:eastAsia="Times New Roman" w:hAnsi="Times New Roman" w:cs="Times New Roman"/>
            <w:sz w:val="24"/>
            <w:szCs w:val="24"/>
          </w:rPr>
          <w:t>Spring Boot provides cloud support for configuration, tools and clients. It’s also compatible with Cloud Native and works seamlessly with Cloud Foundry, Pivotal etc.</w:t>
        </w:r>
      </w:ins>
    </w:p>
    <w:p w:rsidR="000663F0" w:rsidRPr="000663F0" w:rsidRDefault="000663F0" w:rsidP="000663F0">
      <w:pPr>
        <w:spacing w:before="100" w:beforeAutospacing="1" w:after="100" w:afterAutospacing="1" w:line="240" w:lineRule="auto"/>
        <w:outlineLvl w:val="1"/>
        <w:rPr>
          <w:ins w:id="29" w:author="Unknown"/>
          <w:rFonts w:ascii="Times New Roman" w:eastAsia="Times New Roman" w:hAnsi="Times New Roman" w:cs="Times New Roman"/>
          <w:b/>
          <w:bCs/>
          <w:sz w:val="36"/>
          <w:szCs w:val="36"/>
        </w:rPr>
      </w:pPr>
      <w:ins w:id="30" w:author="Unknown">
        <w:r w:rsidRPr="000663F0">
          <w:rPr>
            <w:rFonts w:ascii="Times New Roman" w:eastAsia="Times New Roman" w:hAnsi="Times New Roman" w:cs="Times New Roman"/>
            <w:b/>
            <w:bCs/>
            <w:sz w:val="36"/>
            <w:szCs w:val="36"/>
          </w:rPr>
          <w:t>Adapt &amp; Support for 3rd Party Library</w:t>
        </w:r>
      </w:ins>
    </w:p>
    <w:p w:rsidR="000663F0" w:rsidRPr="000663F0" w:rsidRDefault="000663F0" w:rsidP="000663F0">
      <w:p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0663F0">
          <w:rPr>
            <w:rFonts w:ascii="Times New Roman" w:eastAsia="Times New Roman" w:hAnsi="Times New Roman" w:cs="Times New Roman"/>
            <w:sz w:val="24"/>
            <w:szCs w:val="24"/>
          </w:rPr>
          <w:t xml:space="preserve">Spring Boot has taken a significant step and </w:t>
        </w:r>
        <w:proofErr w:type="gramStart"/>
        <w:r w:rsidRPr="000663F0">
          <w:rPr>
            <w:rFonts w:ascii="Times New Roman" w:eastAsia="Times New Roman" w:hAnsi="Times New Roman" w:cs="Times New Roman"/>
            <w:sz w:val="24"/>
            <w:szCs w:val="24"/>
          </w:rPr>
          <w:t>widen</w:t>
        </w:r>
        <w:proofErr w:type="gramEnd"/>
        <w:r w:rsidRPr="000663F0">
          <w:rPr>
            <w:rFonts w:ascii="Times New Roman" w:eastAsia="Times New Roman" w:hAnsi="Times New Roman" w:cs="Times New Roman"/>
            <w:sz w:val="24"/>
            <w:szCs w:val="24"/>
          </w:rPr>
          <w:t xml:space="preserve"> support for 3rd Party Open Source Library like Netflix OSS, No-SQL DB, Distributed Cache etc. You will find a full list in the Spring Boot home </w:t>
        </w:r>
        <w:proofErr w:type="gramStart"/>
        <w:r w:rsidRPr="000663F0">
          <w:rPr>
            <w:rFonts w:ascii="Times New Roman" w:eastAsia="Times New Roman" w:hAnsi="Times New Roman" w:cs="Times New Roman"/>
            <w:sz w:val="24"/>
            <w:szCs w:val="24"/>
          </w:rPr>
          <w:t>page,</w:t>
        </w:r>
        <w:proofErr w:type="gramEnd"/>
        <w:r w:rsidRPr="000663F0">
          <w:rPr>
            <w:rFonts w:ascii="Times New Roman" w:eastAsia="Times New Roman" w:hAnsi="Times New Roman" w:cs="Times New Roman"/>
            <w:sz w:val="24"/>
            <w:szCs w:val="24"/>
          </w:rPr>
          <w:t xml:space="preserve"> however the seamless integration using Annotation is very powerful.</w:t>
        </w:r>
      </w:ins>
    </w:p>
    <w:p w:rsidR="000663F0" w:rsidRPr="000663F0" w:rsidRDefault="000663F0" w:rsidP="000663F0">
      <w:pPr>
        <w:spacing w:before="100" w:beforeAutospacing="1" w:after="100" w:afterAutospacing="1" w:line="240" w:lineRule="auto"/>
        <w:outlineLvl w:val="0"/>
        <w:rPr>
          <w:ins w:id="33" w:author="Unknown"/>
          <w:rFonts w:ascii="Times New Roman" w:eastAsia="Times New Roman" w:hAnsi="Times New Roman" w:cs="Times New Roman"/>
          <w:b/>
          <w:bCs/>
          <w:kern w:val="36"/>
          <w:sz w:val="48"/>
          <w:szCs w:val="48"/>
        </w:rPr>
      </w:pPr>
      <w:ins w:id="34" w:author="Unknown">
        <w:r w:rsidRPr="000663F0">
          <w:rPr>
            <w:rFonts w:ascii="Times New Roman" w:eastAsia="Times New Roman" w:hAnsi="Times New Roman" w:cs="Times New Roman"/>
            <w:b/>
            <w:bCs/>
            <w:kern w:val="36"/>
            <w:sz w:val="48"/>
            <w:szCs w:val="48"/>
          </w:rPr>
          <w:t xml:space="preserve">What is Spring </w:t>
        </w:r>
        <w:proofErr w:type="gramStart"/>
        <w:r w:rsidRPr="000663F0">
          <w:rPr>
            <w:rFonts w:ascii="Times New Roman" w:eastAsia="Times New Roman" w:hAnsi="Times New Roman" w:cs="Times New Roman"/>
            <w:b/>
            <w:bCs/>
            <w:kern w:val="36"/>
            <w:sz w:val="48"/>
            <w:szCs w:val="48"/>
          </w:rPr>
          <w:t>Boot ?</w:t>
        </w:r>
        <w:proofErr w:type="gramEnd"/>
      </w:ins>
    </w:p>
    <w:p w:rsidR="000663F0" w:rsidRPr="000663F0" w:rsidRDefault="000663F0" w:rsidP="000663F0">
      <w:pPr>
        <w:spacing w:after="0" w:line="240" w:lineRule="auto"/>
        <w:rPr>
          <w:ins w:id="35" w:author="Unknown"/>
          <w:rFonts w:ascii="Times New Roman" w:eastAsia="Times New Roman" w:hAnsi="Times New Roman" w:cs="Times New Roman"/>
          <w:sz w:val="24"/>
          <w:szCs w:val="24"/>
        </w:rPr>
      </w:pPr>
      <w:ins w:id="36" w:author="Unknown">
        <w:r w:rsidRPr="000663F0">
          <w:rPr>
            <w:rFonts w:ascii="Times New Roman" w:eastAsia="Times New Roman" w:hAnsi="Times New Roman" w:cs="Times New Roman"/>
            <w:sz w:val="24"/>
            <w:szCs w:val="24"/>
          </w:rPr>
          <w:br/>
          <w:t xml:space="preserve">In one sentence, Spring Boot is equal to </w:t>
        </w:r>
        <w:proofErr w:type="gramStart"/>
        <w:r w:rsidRPr="000663F0">
          <w:rPr>
            <w:rFonts w:ascii="Times New Roman" w:eastAsia="Times New Roman" w:hAnsi="Times New Roman" w:cs="Times New Roman"/>
            <w:sz w:val="24"/>
            <w:szCs w:val="24"/>
          </w:rPr>
          <w:t>( Spring</w:t>
        </w:r>
        <w:proofErr w:type="gramEnd"/>
        <w:r w:rsidRPr="000663F0">
          <w:rPr>
            <w:rFonts w:ascii="Times New Roman" w:eastAsia="Times New Roman" w:hAnsi="Times New Roman" w:cs="Times New Roman"/>
            <w:sz w:val="24"/>
            <w:szCs w:val="24"/>
          </w:rPr>
          <w:t xml:space="preserve"> Framework – XML Configuration ) + Integrated Server. </w:t>
        </w:r>
      </w:ins>
    </w:p>
    <w:p w:rsidR="000663F0" w:rsidRPr="000663F0" w:rsidRDefault="000663F0" w:rsidP="000663F0">
      <w:p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0663F0">
          <w:rPr>
            <w:rFonts w:ascii="Times New Roman" w:eastAsia="Times New Roman" w:hAnsi="Times New Roman" w:cs="Times New Roman"/>
            <w:sz w:val="24"/>
            <w:szCs w:val="24"/>
          </w:rPr>
          <w:fldChar w:fldCharType="begin"/>
        </w:r>
        <w:r w:rsidRPr="000663F0">
          <w:rPr>
            <w:rFonts w:ascii="Times New Roman" w:eastAsia="Times New Roman" w:hAnsi="Times New Roman" w:cs="Times New Roman"/>
            <w:sz w:val="24"/>
            <w:szCs w:val="24"/>
          </w:rPr>
          <w:instrText xml:space="preserve"> HYPERLINK "http://www.adeveloperdiary.com/java/spring-boot/an-introduction-to-spring-boot/" </w:instrText>
        </w:r>
        <w:r w:rsidRPr="000663F0">
          <w:rPr>
            <w:rFonts w:ascii="Times New Roman" w:eastAsia="Times New Roman" w:hAnsi="Times New Roman" w:cs="Times New Roman"/>
            <w:sz w:val="24"/>
            <w:szCs w:val="24"/>
          </w:rPr>
          <w:fldChar w:fldCharType="separate"/>
        </w:r>
        <w:r w:rsidRPr="000663F0">
          <w:rPr>
            <w:rFonts w:ascii="Times New Roman" w:eastAsia="Times New Roman" w:hAnsi="Times New Roman" w:cs="Times New Roman"/>
            <w:color w:val="0000FF"/>
            <w:sz w:val="24"/>
            <w:szCs w:val="24"/>
            <w:u w:val="single"/>
          </w:rPr>
          <w:br/>
        </w:r>
      </w:ins>
      <w:r>
        <w:rPr>
          <w:rFonts w:ascii="Times New Roman" w:eastAsia="Times New Roman" w:hAnsi="Times New Roman" w:cs="Times New Roman"/>
          <w:noProof/>
          <w:color w:val="0000FF"/>
          <w:sz w:val="24"/>
          <w:szCs w:val="24"/>
        </w:rPr>
        <w:drawing>
          <wp:inline distT="0" distB="0" distL="0" distR="0">
            <wp:extent cx="5906770" cy="1540510"/>
            <wp:effectExtent l="19050" t="0" r="0" b="0"/>
            <wp:docPr id="1" name="Picture 1" descr="An Introduction to Spring Boot adeveloperdiary.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Spring Boot adeveloperdiary.com">
                      <a:hlinkClick r:id="rId5"/>
                    </pic:cNvPr>
                    <pic:cNvPicPr>
                      <a:picLocks noChangeAspect="1" noChangeArrowheads="1"/>
                    </pic:cNvPicPr>
                  </pic:nvPicPr>
                  <pic:blipFill>
                    <a:blip r:embed="rId6"/>
                    <a:srcRect/>
                    <a:stretch>
                      <a:fillRect/>
                    </a:stretch>
                  </pic:blipFill>
                  <pic:spPr bwMode="auto">
                    <a:xfrm>
                      <a:off x="0" y="0"/>
                      <a:ext cx="5906770" cy="1540510"/>
                    </a:xfrm>
                    <a:prstGeom prst="rect">
                      <a:avLst/>
                    </a:prstGeom>
                    <a:noFill/>
                    <a:ln w="9525">
                      <a:noFill/>
                      <a:miter lim="800000"/>
                      <a:headEnd/>
                      <a:tailEnd/>
                    </a:ln>
                  </pic:spPr>
                </pic:pic>
              </a:graphicData>
            </a:graphic>
          </wp:inline>
        </w:drawing>
      </w:r>
      <w:ins w:id="39" w:author="Unknown">
        <w:r w:rsidRPr="000663F0">
          <w:rPr>
            <w:rFonts w:ascii="Times New Roman" w:eastAsia="Times New Roman" w:hAnsi="Times New Roman" w:cs="Times New Roman"/>
            <w:sz w:val="24"/>
            <w:szCs w:val="24"/>
          </w:rPr>
          <w:fldChar w:fldCharType="end"/>
        </w:r>
      </w:ins>
    </w:p>
    <w:p w:rsidR="000663F0" w:rsidRPr="000663F0" w:rsidRDefault="000663F0" w:rsidP="000663F0">
      <w:pPr>
        <w:spacing w:before="100" w:beforeAutospacing="1" w:after="100" w:afterAutospacing="1" w:line="240" w:lineRule="auto"/>
        <w:outlineLvl w:val="0"/>
        <w:rPr>
          <w:ins w:id="40" w:author="Unknown"/>
          <w:rFonts w:ascii="Times New Roman" w:eastAsia="Times New Roman" w:hAnsi="Times New Roman" w:cs="Times New Roman"/>
          <w:b/>
          <w:bCs/>
          <w:kern w:val="36"/>
          <w:sz w:val="48"/>
          <w:szCs w:val="48"/>
        </w:rPr>
      </w:pPr>
      <w:ins w:id="41" w:author="Unknown">
        <w:r w:rsidRPr="000663F0">
          <w:rPr>
            <w:rFonts w:ascii="Times New Roman" w:eastAsia="Times New Roman" w:hAnsi="Times New Roman" w:cs="Times New Roman"/>
            <w:b/>
            <w:bCs/>
            <w:kern w:val="36"/>
            <w:sz w:val="48"/>
            <w:szCs w:val="48"/>
          </w:rPr>
          <w:t xml:space="preserve">Spring Boot Components </w:t>
        </w:r>
      </w:ins>
    </w:p>
    <w:p w:rsidR="000663F0" w:rsidRPr="000663F0" w:rsidRDefault="000663F0" w:rsidP="000663F0">
      <w:pPr>
        <w:spacing w:before="100" w:beforeAutospacing="1" w:after="100" w:afterAutospacing="1" w:line="240" w:lineRule="auto"/>
        <w:outlineLvl w:val="1"/>
        <w:rPr>
          <w:ins w:id="42" w:author="Unknown"/>
          <w:rFonts w:ascii="Times New Roman" w:eastAsia="Times New Roman" w:hAnsi="Times New Roman" w:cs="Times New Roman"/>
          <w:b/>
          <w:bCs/>
          <w:sz w:val="36"/>
          <w:szCs w:val="36"/>
        </w:rPr>
      </w:pPr>
      <w:ins w:id="43" w:author="Unknown">
        <w:r w:rsidRPr="000663F0">
          <w:rPr>
            <w:rFonts w:ascii="Times New Roman" w:eastAsia="Times New Roman" w:hAnsi="Times New Roman" w:cs="Times New Roman"/>
            <w:b/>
            <w:bCs/>
            <w:sz w:val="36"/>
            <w:szCs w:val="36"/>
          </w:rPr>
          <w:t>Spring Boot Auto Configure</w:t>
        </w:r>
      </w:ins>
    </w:p>
    <w:p w:rsidR="000663F0" w:rsidRPr="000663F0" w:rsidRDefault="000663F0" w:rsidP="000663F0">
      <w:pPr>
        <w:spacing w:before="100" w:beforeAutospacing="1" w:after="100" w:afterAutospacing="1" w:line="240" w:lineRule="auto"/>
        <w:rPr>
          <w:ins w:id="44" w:author="Unknown"/>
          <w:rFonts w:ascii="Times New Roman" w:eastAsia="Times New Roman" w:hAnsi="Times New Roman" w:cs="Times New Roman"/>
          <w:sz w:val="24"/>
          <w:szCs w:val="24"/>
        </w:rPr>
      </w:pPr>
      <w:proofErr w:type="gramStart"/>
      <w:ins w:id="45" w:author="Unknown">
        <w:r w:rsidRPr="000663F0">
          <w:rPr>
            <w:rFonts w:ascii="Times New Roman" w:eastAsia="Times New Roman" w:hAnsi="Times New Roman" w:cs="Times New Roman"/>
            <w:sz w:val="24"/>
            <w:szCs w:val="24"/>
          </w:rPr>
          <w:t>Module to auto configure</w:t>
        </w:r>
        <w:proofErr w:type="gramEnd"/>
        <w:r w:rsidRPr="000663F0">
          <w:rPr>
            <w:rFonts w:ascii="Times New Roman" w:eastAsia="Times New Roman" w:hAnsi="Times New Roman" w:cs="Times New Roman"/>
            <w:sz w:val="24"/>
            <w:szCs w:val="24"/>
          </w:rPr>
          <w:t xml:space="preserve"> a wide range of Spring projects. It will detect availability of certain frameworks (Spring Batch, Spring Data JPA, Hibernate, </w:t>
        </w:r>
        <w:proofErr w:type="gramStart"/>
        <w:r w:rsidRPr="000663F0">
          <w:rPr>
            <w:rFonts w:ascii="Times New Roman" w:eastAsia="Times New Roman" w:hAnsi="Times New Roman" w:cs="Times New Roman"/>
            <w:sz w:val="24"/>
            <w:szCs w:val="24"/>
          </w:rPr>
          <w:t>JDBC</w:t>
        </w:r>
        <w:proofErr w:type="gramEnd"/>
        <w:r w:rsidRPr="000663F0">
          <w:rPr>
            <w:rFonts w:ascii="Times New Roman" w:eastAsia="Times New Roman" w:hAnsi="Times New Roman" w:cs="Times New Roman"/>
            <w:sz w:val="24"/>
            <w:szCs w:val="24"/>
          </w:rPr>
          <w:t xml:space="preserve">). When detected it will try to auto configure that framework with some sensible defaults, which in general can be overridden by configuration in an </w:t>
        </w:r>
        <w:proofErr w:type="spellStart"/>
        <w:r w:rsidRPr="000663F0">
          <w:rPr>
            <w:rFonts w:ascii="Times New Roman" w:eastAsia="Times New Roman" w:hAnsi="Times New Roman" w:cs="Times New Roman"/>
            <w:sz w:val="24"/>
            <w:szCs w:val="24"/>
          </w:rPr>
          <w:t>application.properties</w:t>
        </w:r>
        <w:proofErr w:type="spellEnd"/>
        <w:r w:rsidRPr="000663F0">
          <w:rPr>
            <w:rFonts w:ascii="Times New Roman" w:eastAsia="Times New Roman" w:hAnsi="Times New Roman" w:cs="Times New Roman"/>
            <w:sz w:val="24"/>
            <w:szCs w:val="24"/>
          </w:rPr>
          <w:t>/</w:t>
        </w:r>
        <w:proofErr w:type="spellStart"/>
        <w:r w:rsidRPr="000663F0">
          <w:rPr>
            <w:rFonts w:ascii="Times New Roman" w:eastAsia="Times New Roman" w:hAnsi="Times New Roman" w:cs="Times New Roman"/>
            <w:sz w:val="24"/>
            <w:szCs w:val="24"/>
          </w:rPr>
          <w:t>yml</w:t>
        </w:r>
        <w:proofErr w:type="spellEnd"/>
        <w:r w:rsidRPr="000663F0">
          <w:rPr>
            <w:rFonts w:ascii="Times New Roman" w:eastAsia="Times New Roman" w:hAnsi="Times New Roman" w:cs="Times New Roman"/>
            <w:sz w:val="24"/>
            <w:szCs w:val="24"/>
          </w:rPr>
          <w:t xml:space="preserve"> file.</w:t>
        </w:r>
      </w:ins>
    </w:p>
    <w:p w:rsidR="000663F0" w:rsidRPr="000663F0" w:rsidRDefault="000663F0" w:rsidP="000663F0">
      <w:pPr>
        <w:spacing w:before="100" w:beforeAutospacing="1" w:after="100" w:afterAutospacing="1" w:line="240" w:lineRule="auto"/>
        <w:outlineLvl w:val="1"/>
        <w:rPr>
          <w:ins w:id="46" w:author="Unknown"/>
          <w:rFonts w:ascii="Times New Roman" w:eastAsia="Times New Roman" w:hAnsi="Times New Roman" w:cs="Times New Roman"/>
          <w:b/>
          <w:bCs/>
          <w:sz w:val="36"/>
          <w:szCs w:val="36"/>
        </w:rPr>
      </w:pPr>
      <w:ins w:id="47" w:author="Unknown">
        <w:r w:rsidRPr="000663F0">
          <w:rPr>
            <w:rFonts w:ascii="Times New Roman" w:eastAsia="Times New Roman" w:hAnsi="Times New Roman" w:cs="Times New Roman"/>
            <w:b/>
            <w:bCs/>
            <w:sz w:val="36"/>
            <w:szCs w:val="36"/>
          </w:rPr>
          <w:t>Spring Boot Core</w:t>
        </w:r>
      </w:ins>
    </w:p>
    <w:p w:rsidR="000663F0" w:rsidRPr="000663F0" w:rsidRDefault="000663F0" w:rsidP="000663F0">
      <w:pPr>
        <w:spacing w:before="100" w:beforeAutospacing="1" w:after="100" w:afterAutospacing="1" w:line="240" w:lineRule="auto"/>
        <w:rPr>
          <w:ins w:id="48" w:author="Unknown"/>
          <w:rFonts w:ascii="Times New Roman" w:eastAsia="Times New Roman" w:hAnsi="Times New Roman" w:cs="Times New Roman"/>
          <w:sz w:val="24"/>
          <w:szCs w:val="24"/>
        </w:rPr>
      </w:pPr>
      <w:ins w:id="49" w:author="Unknown">
        <w:r w:rsidRPr="000663F0">
          <w:rPr>
            <w:rFonts w:ascii="Times New Roman" w:eastAsia="Times New Roman" w:hAnsi="Times New Roman" w:cs="Times New Roman"/>
            <w:sz w:val="24"/>
            <w:szCs w:val="24"/>
          </w:rPr>
          <w:lastRenderedPageBreak/>
          <w:t xml:space="preserve">The base for other modules, but it also provides some functionality that can be used on its own, </w:t>
        </w:r>
        <w:proofErr w:type="spellStart"/>
        <w:r w:rsidRPr="000663F0">
          <w:rPr>
            <w:rFonts w:ascii="Times New Roman" w:eastAsia="Times New Roman" w:hAnsi="Times New Roman" w:cs="Times New Roman"/>
            <w:sz w:val="24"/>
            <w:szCs w:val="24"/>
          </w:rPr>
          <w:t>eg</w:t>
        </w:r>
        <w:proofErr w:type="spellEnd"/>
        <w:r w:rsidRPr="000663F0">
          <w:rPr>
            <w:rFonts w:ascii="Times New Roman" w:eastAsia="Times New Roman" w:hAnsi="Times New Roman" w:cs="Times New Roman"/>
            <w:sz w:val="24"/>
            <w:szCs w:val="24"/>
          </w:rPr>
          <w:t xml:space="preserve">. </w:t>
        </w:r>
        <w:proofErr w:type="gramStart"/>
        <w:r w:rsidRPr="000663F0">
          <w:rPr>
            <w:rFonts w:ascii="Times New Roman" w:eastAsia="Times New Roman" w:hAnsi="Times New Roman" w:cs="Times New Roman"/>
            <w:sz w:val="24"/>
            <w:szCs w:val="24"/>
          </w:rPr>
          <w:t>using</w:t>
        </w:r>
        <w:proofErr w:type="gramEnd"/>
        <w:r w:rsidRPr="000663F0">
          <w:rPr>
            <w:rFonts w:ascii="Times New Roman" w:eastAsia="Times New Roman" w:hAnsi="Times New Roman" w:cs="Times New Roman"/>
            <w:sz w:val="24"/>
            <w:szCs w:val="24"/>
          </w:rPr>
          <w:t xml:space="preserve"> command line arguments and YAML files as Spring Environment property sources and automatically binding environment properties to Spring bean properties (with validation).</w:t>
        </w:r>
      </w:ins>
    </w:p>
    <w:p w:rsidR="000663F0" w:rsidRPr="000663F0" w:rsidRDefault="000663F0" w:rsidP="000663F0">
      <w:pPr>
        <w:spacing w:before="100" w:beforeAutospacing="1" w:after="100" w:afterAutospacing="1" w:line="240" w:lineRule="auto"/>
        <w:outlineLvl w:val="1"/>
        <w:rPr>
          <w:ins w:id="50" w:author="Unknown"/>
          <w:rFonts w:ascii="Times New Roman" w:eastAsia="Times New Roman" w:hAnsi="Times New Roman" w:cs="Times New Roman"/>
          <w:b/>
          <w:bCs/>
          <w:sz w:val="36"/>
          <w:szCs w:val="36"/>
        </w:rPr>
      </w:pPr>
      <w:ins w:id="51" w:author="Unknown">
        <w:r w:rsidRPr="000663F0">
          <w:rPr>
            <w:rFonts w:ascii="Times New Roman" w:eastAsia="Times New Roman" w:hAnsi="Times New Roman" w:cs="Times New Roman"/>
            <w:b/>
            <w:bCs/>
            <w:sz w:val="36"/>
            <w:szCs w:val="36"/>
          </w:rPr>
          <w:t>Spring Boot CLI</w:t>
        </w:r>
      </w:ins>
    </w:p>
    <w:p w:rsidR="000663F0" w:rsidRPr="000663F0" w:rsidRDefault="000663F0" w:rsidP="000663F0">
      <w:pPr>
        <w:spacing w:before="100" w:beforeAutospacing="1" w:after="100" w:afterAutospacing="1" w:line="240" w:lineRule="auto"/>
        <w:rPr>
          <w:ins w:id="52" w:author="Unknown"/>
          <w:rFonts w:ascii="Times New Roman" w:eastAsia="Times New Roman" w:hAnsi="Times New Roman" w:cs="Times New Roman"/>
          <w:sz w:val="24"/>
          <w:szCs w:val="24"/>
        </w:rPr>
      </w:pPr>
      <w:ins w:id="53" w:author="Unknown">
        <w:r w:rsidRPr="000663F0">
          <w:rPr>
            <w:rFonts w:ascii="Times New Roman" w:eastAsia="Times New Roman" w:hAnsi="Times New Roman" w:cs="Times New Roman"/>
            <w:sz w:val="24"/>
            <w:szCs w:val="24"/>
          </w:rPr>
          <w:t>A command line interface, based on ruby, to start/stop spring boot created applications.</w:t>
        </w:r>
      </w:ins>
    </w:p>
    <w:p w:rsidR="000663F0" w:rsidRPr="000663F0" w:rsidRDefault="000663F0" w:rsidP="000663F0">
      <w:pPr>
        <w:spacing w:before="100" w:beforeAutospacing="1" w:after="100" w:afterAutospacing="1" w:line="240" w:lineRule="auto"/>
        <w:rPr>
          <w:ins w:id="54" w:author="Unknown"/>
          <w:rFonts w:ascii="Times New Roman" w:eastAsia="Times New Roman" w:hAnsi="Times New Roman" w:cs="Times New Roman"/>
          <w:sz w:val="24"/>
          <w:szCs w:val="24"/>
        </w:rPr>
      </w:pPr>
      <w:ins w:id="55" w:author="Unknown">
        <w:r w:rsidRPr="000663F0">
          <w:rPr>
            <w:rFonts w:ascii="Times New Roman" w:eastAsia="Times New Roman" w:hAnsi="Times New Roman" w:cs="Times New Roman"/>
            <w:sz w:val="24"/>
            <w:szCs w:val="24"/>
          </w:rPr>
          <w:fldChar w:fldCharType="begin"/>
        </w:r>
        <w:r w:rsidRPr="000663F0">
          <w:rPr>
            <w:rFonts w:ascii="Times New Roman" w:eastAsia="Times New Roman" w:hAnsi="Times New Roman" w:cs="Times New Roman"/>
            <w:sz w:val="24"/>
            <w:szCs w:val="24"/>
          </w:rPr>
          <w:instrText xml:space="preserve"> HYPERLINK "http://www.adeveloperdiary.com/java/spring-boot/an-introduction-to-spring-boot/" </w:instrText>
        </w:r>
        <w:r w:rsidRPr="000663F0">
          <w:rPr>
            <w:rFonts w:ascii="Times New Roman" w:eastAsia="Times New Roman" w:hAnsi="Times New Roman" w:cs="Times New Roman"/>
            <w:sz w:val="24"/>
            <w:szCs w:val="24"/>
          </w:rPr>
          <w:fldChar w:fldCharType="separate"/>
        </w:r>
        <w:r w:rsidRPr="000663F0">
          <w:rPr>
            <w:rFonts w:ascii="Times New Roman" w:eastAsia="Times New Roman" w:hAnsi="Times New Roman" w:cs="Times New Roman"/>
            <w:color w:val="0000FF"/>
            <w:sz w:val="24"/>
            <w:szCs w:val="24"/>
            <w:u w:val="single"/>
          </w:rPr>
          <w:br/>
        </w:r>
      </w:ins>
      <w:r>
        <w:rPr>
          <w:rFonts w:ascii="Times New Roman" w:eastAsia="Times New Roman" w:hAnsi="Times New Roman" w:cs="Times New Roman"/>
          <w:noProof/>
          <w:color w:val="0000FF"/>
          <w:sz w:val="24"/>
          <w:szCs w:val="24"/>
        </w:rPr>
        <w:drawing>
          <wp:inline distT="0" distB="0" distL="0" distR="0">
            <wp:extent cx="4638040" cy="4234180"/>
            <wp:effectExtent l="19050" t="0" r="0" b="0"/>
            <wp:docPr id="2" name="Picture 2" descr="An Introduction to Spring Boot adeveloperdiary.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ntroduction to Spring Boot adeveloperdiary.com">
                      <a:hlinkClick r:id="rId5"/>
                    </pic:cNvPr>
                    <pic:cNvPicPr>
                      <a:picLocks noChangeAspect="1" noChangeArrowheads="1"/>
                    </pic:cNvPicPr>
                  </pic:nvPicPr>
                  <pic:blipFill>
                    <a:blip r:embed="rId7"/>
                    <a:srcRect/>
                    <a:stretch>
                      <a:fillRect/>
                    </a:stretch>
                  </pic:blipFill>
                  <pic:spPr bwMode="auto">
                    <a:xfrm>
                      <a:off x="0" y="0"/>
                      <a:ext cx="4638040" cy="4234180"/>
                    </a:xfrm>
                    <a:prstGeom prst="rect">
                      <a:avLst/>
                    </a:prstGeom>
                    <a:noFill/>
                    <a:ln w="9525">
                      <a:noFill/>
                      <a:miter lim="800000"/>
                      <a:headEnd/>
                      <a:tailEnd/>
                    </a:ln>
                  </pic:spPr>
                </pic:pic>
              </a:graphicData>
            </a:graphic>
          </wp:inline>
        </w:drawing>
      </w:r>
      <w:ins w:id="56" w:author="Unknown">
        <w:r w:rsidRPr="000663F0">
          <w:rPr>
            <w:rFonts w:ascii="Times New Roman" w:eastAsia="Times New Roman" w:hAnsi="Times New Roman" w:cs="Times New Roman"/>
            <w:color w:val="0000FF"/>
            <w:sz w:val="24"/>
            <w:szCs w:val="24"/>
            <w:u w:val="single"/>
          </w:rPr>
          <w:br/>
        </w:r>
        <w:r w:rsidRPr="000663F0">
          <w:rPr>
            <w:rFonts w:ascii="Times New Roman" w:eastAsia="Times New Roman" w:hAnsi="Times New Roman" w:cs="Times New Roman"/>
            <w:sz w:val="24"/>
            <w:szCs w:val="24"/>
          </w:rPr>
          <w:fldChar w:fldCharType="end"/>
        </w:r>
      </w:ins>
    </w:p>
    <w:p w:rsidR="000663F0" w:rsidRPr="000663F0" w:rsidRDefault="000663F0" w:rsidP="000663F0">
      <w:pPr>
        <w:spacing w:before="100" w:beforeAutospacing="1" w:after="100" w:afterAutospacing="1" w:line="240" w:lineRule="auto"/>
        <w:outlineLvl w:val="1"/>
        <w:rPr>
          <w:ins w:id="57" w:author="Unknown"/>
          <w:rFonts w:ascii="Times New Roman" w:eastAsia="Times New Roman" w:hAnsi="Times New Roman" w:cs="Times New Roman"/>
          <w:b/>
          <w:bCs/>
          <w:sz w:val="36"/>
          <w:szCs w:val="36"/>
        </w:rPr>
      </w:pPr>
      <w:ins w:id="58" w:author="Unknown">
        <w:r w:rsidRPr="000663F0">
          <w:rPr>
            <w:rFonts w:ascii="Times New Roman" w:eastAsia="Times New Roman" w:hAnsi="Times New Roman" w:cs="Times New Roman"/>
            <w:b/>
            <w:bCs/>
            <w:sz w:val="36"/>
            <w:szCs w:val="36"/>
          </w:rPr>
          <w:t>Spring Boot Actuator</w:t>
        </w:r>
      </w:ins>
    </w:p>
    <w:p w:rsidR="000663F0" w:rsidRPr="000663F0" w:rsidRDefault="000663F0" w:rsidP="000663F0">
      <w:pPr>
        <w:spacing w:before="100" w:beforeAutospacing="1" w:after="100" w:afterAutospacing="1" w:line="240" w:lineRule="auto"/>
        <w:rPr>
          <w:ins w:id="59" w:author="Unknown"/>
          <w:rFonts w:ascii="Times New Roman" w:eastAsia="Times New Roman" w:hAnsi="Times New Roman" w:cs="Times New Roman"/>
          <w:sz w:val="24"/>
          <w:szCs w:val="24"/>
        </w:rPr>
      </w:pPr>
      <w:ins w:id="60" w:author="Unknown">
        <w:r w:rsidRPr="000663F0">
          <w:rPr>
            <w:rFonts w:ascii="Times New Roman" w:eastAsia="Times New Roman" w:hAnsi="Times New Roman" w:cs="Times New Roman"/>
            <w:sz w:val="24"/>
            <w:szCs w:val="24"/>
          </w:rPr>
          <w:t xml:space="preserve">This project, when added, will enable certain enterprise features (Security, Metrics, Default Error pages) to your application. As the auto configure module it uses auto detection to detect certain frameworks/features of your </w:t>
        </w:r>
        <w:proofErr w:type="spellStart"/>
        <w:r w:rsidRPr="000663F0">
          <w:rPr>
            <w:rFonts w:ascii="Times New Roman" w:eastAsia="Times New Roman" w:hAnsi="Times New Roman" w:cs="Times New Roman"/>
            <w:sz w:val="24"/>
            <w:szCs w:val="24"/>
          </w:rPr>
          <w:t>application.For</w:t>
        </w:r>
        <w:proofErr w:type="spellEnd"/>
        <w:r w:rsidRPr="000663F0">
          <w:rPr>
            <w:rFonts w:ascii="Times New Roman" w:eastAsia="Times New Roman" w:hAnsi="Times New Roman" w:cs="Times New Roman"/>
            <w:sz w:val="24"/>
            <w:szCs w:val="24"/>
          </w:rPr>
          <w:t xml:space="preserve"> an example, you can see all the REST Services defined in a web application using Actuator.</w:t>
        </w:r>
      </w:ins>
    </w:p>
    <w:p w:rsidR="000663F0" w:rsidRPr="000663F0" w:rsidRDefault="000663F0" w:rsidP="000663F0">
      <w:pPr>
        <w:spacing w:before="100" w:beforeAutospacing="1" w:after="100" w:afterAutospacing="1" w:line="240" w:lineRule="auto"/>
        <w:outlineLvl w:val="1"/>
        <w:rPr>
          <w:ins w:id="61" w:author="Unknown"/>
          <w:rFonts w:ascii="Times New Roman" w:eastAsia="Times New Roman" w:hAnsi="Times New Roman" w:cs="Times New Roman"/>
          <w:b/>
          <w:bCs/>
          <w:sz w:val="36"/>
          <w:szCs w:val="36"/>
        </w:rPr>
      </w:pPr>
      <w:ins w:id="62" w:author="Unknown">
        <w:r w:rsidRPr="000663F0">
          <w:rPr>
            <w:rFonts w:ascii="Times New Roman" w:eastAsia="Times New Roman" w:hAnsi="Times New Roman" w:cs="Times New Roman"/>
            <w:b/>
            <w:bCs/>
            <w:sz w:val="36"/>
            <w:szCs w:val="36"/>
          </w:rPr>
          <w:t>Spring Boot Starters</w:t>
        </w:r>
      </w:ins>
    </w:p>
    <w:p w:rsidR="000663F0" w:rsidRPr="000663F0" w:rsidRDefault="000663F0" w:rsidP="000663F0">
      <w:pPr>
        <w:spacing w:before="100" w:beforeAutospacing="1" w:after="100" w:afterAutospacing="1" w:line="240" w:lineRule="auto"/>
        <w:rPr>
          <w:ins w:id="63" w:author="Unknown"/>
          <w:rFonts w:ascii="Times New Roman" w:eastAsia="Times New Roman" w:hAnsi="Times New Roman" w:cs="Times New Roman"/>
          <w:sz w:val="24"/>
          <w:szCs w:val="24"/>
        </w:rPr>
      </w:pPr>
      <w:ins w:id="64" w:author="Unknown">
        <w:r w:rsidRPr="000663F0">
          <w:rPr>
            <w:rFonts w:ascii="Times New Roman" w:eastAsia="Times New Roman" w:hAnsi="Times New Roman" w:cs="Times New Roman"/>
            <w:sz w:val="24"/>
            <w:szCs w:val="24"/>
          </w:rPr>
          <w:lastRenderedPageBreak/>
          <w:t xml:space="preserve">Different quick start projects to include as a dependency in your maven or </w:t>
        </w:r>
        <w:proofErr w:type="spellStart"/>
        <w:r w:rsidRPr="000663F0">
          <w:rPr>
            <w:rFonts w:ascii="Times New Roman" w:eastAsia="Times New Roman" w:hAnsi="Times New Roman" w:cs="Times New Roman"/>
            <w:sz w:val="24"/>
            <w:szCs w:val="24"/>
          </w:rPr>
          <w:t>gradle</w:t>
        </w:r>
        <w:proofErr w:type="spellEnd"/>
        <w:r w:rsidRPr="000663F0">
          <w:rPr>
            <w:rFonts w:ascii="Times New Roman" w:eastAsia="Times New Roman" w:hAnsi="Times New Roman" w:cs="Times New Roman"/>
            <w:sz w:val="24"/>
            <w:szCs w:val="24"/>
          </w:rPr>
          <w:t xml:space="preserve"> build file. It will have the needed dependencies for that type of application. Currently there are many starter projects (We will learn about few of them in the next section) and many more are expected to be added.</w:t>
        </w:r>
      </w:ins>
    </w:p>
    <w:p w:rsidR="000663F0" w:rsidRPr="000663F0" w:rsidRDefault="000663F0" w:rsidP="000663F0">
      <w:pPr>
        <w:spacing w:before="100" w:beforeAutospacing="1" w:after="100" w:afterAutospacing="1" w:line="240" w:lineRule="auto"/>
        <w:outlineLvl w:val="1"/>
        <w:rPr>
          <w:ins w:id="65" w:author="Unknown"/>
          <w:rFonts w:ascii="Times New Roman" w:eastAsia="Times New Roman" w:hAnsi="Times New Roman" w:cs="Times New Roman"/>
          <w:b/>
          <w:bCs/>
          <w:sz w:val="36"/>
          <w:szCs w:val="36"/>
        </w:rPr>
      </w:pPr>
      <w:ins w:id="66" w:author="Unknown">
        <w:r w:rsidRPr="000663F0">
          <w:rPr>
            <w:rFonts w:ascii="Times New Roman" w:eastAsia="Times New Roman" w:hAnsi="Times New Roman" w:cs="Times New Roman"/>
            <w:b/>
            <w:bCs/>
            <w:sz w:val="36"/>
            <w:szCs w:val="36"/>
          </w:rPr>
          <w:t>Spring Boot Tools</w:t>
        </w:r>
      </w:ins>
    </w:p>
    <w:p w:rsidR="000663F0" w:rsidRPr="000663F0" w:rsidRDefault="000663F0" w:rsidP="000663F0">
      <w:pPr>
        <w:spacing w:before="100" w:beforeAutospacing="1" w:after="100" w:afterAutospacing="1" w:line="240" w:lineRule="auto"/>
        <w:rPr>
          <w:ins w:id="67" w:author="Unknown"/>
          <w:rFonts w:ascii="Times New Roman" w:eastAsia="Times New Roman" w:hAnsi="Times New Roman" w:cs="Times New Roman"/>
          <w:sz w:val="24"/>
          <w:szCs w:val="24"/>
        </w:rPr>
      </w:pPr>
      <w:ins w:id="68" w:author="Unknown">
        <w:r w:rsidRPr="000663F0">
          <w:rPr>
            <w:rFonts w:ascii="Times New Roman" w:eastAsia="Times New Roman" w:hAnsi="Times New Roman" w:cs="Times New Roman"/>
            <w:sz w:val="24"/>
            <w:szCs w:val="24"/>
          </w:rPr>
          <w:t xml:space="preserve">The Maven and </w:t>
        </w:r>
        <w:proofErr w:type="spellStart"/>
        <w:r w:rsidRPr="000663F0">
          <w:rPr>
            <w:rFonts w:ascii="Times New Roman" w:eastAsia="Times New Roman" w:hAnsi="Times New Roman" w:cs="Times New Roman"/>
            <w:sz w:val="24"/>
            <w:szCs w:val="24"/>
          </w:rPr>
          <w:t>Gradle</w:t>
        </w:r>
        <w:proofErr w:type="spellEnd"/>
        <w:r w:rsidRPr="000663F0">
          <w:rPr>
            <w:rFonts w:ascii="Times New Roman" w:eastAsia="Times New Roman" w:hAnsi="Times New Roman" w:cs="Times New Roman"/>
            <w:sz w:val="24"/>
            <w:szCs w:val="24"/>
          </w:rPr>
          <w:t xml:space="preserve"> build tool as well as the custom Spring Boot Loader (used in the single executable jar/war) is included in this project.</w:t>
        </w:r>
      </w:ins>
    </w:p>
    <w:p w:rsidR="000663F0" w:rsidRPr="000663F0" w:rsidRDefault="000663F0" w:rsidP="000663F0">
      <w:pPr>
        <w:spacing w:before="100" w:beforeAutospacing="1" w:after="100" w:afterAutospacing="1" w:line="240" w:lineRule="auto"/>
        <w:outlineLvl w:val="0"/>
        <w:rPr>
          <w:ins w:id="69" w:author="Unknown"/>
          <w:rFonts w:ascii="Times New Roman" w:eastAsia="Times New Roman" w:hAnsi="Times New Roman" w:cs="Times New Roman"/>
          <w:b/>
          <w:bCs/>
          <w:kern w:val="36"/>
          <w:sz w:val="48"/>
          <w:szCs w:val="48"/>
        </w:rPr>
      </w:pPr>
      <w:ins w:id="70" w:author="Unknown">
        <w:r w:rsidRPr="000663F0">
          <w:rPr>
            <w:rFonts w:ascii="Times New Roman" w:eastAsia="Times New Roman" w:hAnsi="Times New Roman" w:cs="Times New Roman"/>
            <w:b/>
            <w:bCs/>
            <w:kern w:val="36"/>
            <w:sz w:val="48"/>
            <w:szCs w:val="48"/>
          </w:rPr>
          <w:t>Spring Boot Starters</w:t>
        </w:r>
      </w:ins>
    </w:p>
    <w:p w:rsidR="000663F0" w:rsidRPr="000663F0" w:rsidRDefault="000663F0" w:rsidP="000663F0">
      <w:pPr>
        <w:spacing w:before="100" w:beforeAutospacing="1" w:after="100" w:afterAutospacing="1" w:line="240" w:lineRule="auto"/>
        <w:rPr>
          <w:ins w:id="71" w:author="Unknown"/>
          <w:rFonts w:ascii="Times New Roman" w:eastAsia="Times New Roman" w:hAnsi="Times New Roman" w:cs="Times New Roman"/>
          <w:sz w:val="24"/>
          <w:szCs w:val="24"/>
        </w:rPr>
      </w:pPr>
      <w:ins w:id="72" w:author="Unknown">
        <w:r w:rsidRPr="000663F0">
          <w:rPr>
            <w:rFonts w:ascii="Times New Roman" w:eastAsia="Times New Roman" w:hAnsi="Times New Roman" w:cs="Times New Roman"/>
            <w:sz w:val="24"/>
            <w:szCs w:val="24"/>
          </w:rPr>
          <w:t xml:space="preserve">Spring Boot incorporates many </w:t>
        </w:r>
        <w:proofErr w:type="gramStart"/>
        <w:r w:rsidRPr="000663F0">
          <w:rPr>
            <w:rFonts w:ascii="Times New Roman" w:eastAsia="Times New Roman" w:hAnsi="Times New Roman" w:cs="Times New Roman"/>
            <w:sz w:val="24"/>
            <w:szCs w:val="24"/>
          </w:rPr>
          <w:t>starters</w:t>
        </w:r>
        <w:proofErr w:type="gramEnd"/>
        <w:r w:rsidRPr="000663F0">
          <w:rPr>
            <w:rFonts w:ascii="Times New Roman" w:eastAsia="Times New Roman" w:hAnsi="Times New Roman" w:cs="Times New Roman"/>
            <w:sz w:val="24"/>
            <w:szCs w:val="24"/>
          </w:rPr>
          <w:t xml:space="preserve"> packages (in Maven &amp; </w:t>
        </w:r>
        <w:proofErr w:type="spellStart"/>
        <w:r w:rsidRPr="000663F0">
          <w:rPr>
            <w:rFonts w:ascii="Times New Roman" w:eastAsia="Times New Roman" w:hAnsi="Times New Roman" w:cs="Times New Roman"/>
            <w:sz w:val="24"/>
            <w:szCs w:val="24"/>
          </w:rPr>
          <w:t>Gradle</w:t>
        </w:r>
        <w:proofErr w:type="spellEnd"/>
        <w:r w:rsidRPr="000663F0">
          <w:rPr>
            <w:rFonts w:ascii="Times New Roman" w:eastAsia="Times New Roman" w:hAnsi="Times New Roman" w:cs="Times New Roman"/>
            <w:sz w:val="24"/>
            <w:szCs w:val="24"/>
          </w:rPr>
          <w:t xml:space="preserve">) which you can include in order to add appropriate support in your project. At a high-level there are so far 6 types of starters packages available. You can find all of them in Spring Boot official </w:t>
        </w:r>
        <w:proofErr w:type="spellStart"/>
        <w:r w:rsidRPr="000663F0">
          <w:rPr>
            <w:rFonts w:ascii="Times New Roman" w:eastAsia="Times New Roman" w:hAnsi="Times New Roman" w:cs="Times New Roman"/>
            <w:sz w:val="24"/>
            <w:szCs w:val="24"/>
          </w:rPr>
          <w:t>WebSite</w:t>
        </w:r>
        <w:proofErr w:type="spellEnd"/>
        <w:r w:rsidRPr="000663F0">
          <w:rPr>
            <w:rFonts w:ascii="Times New Roman" w:eastAsia="Times New Roman" w:hAnsi="Times New Roman" w:cs="Times New Roman"/>
            <w:sz w:val="24"/>
            <w:szCs w:val="24"/>
          </w:rPr>
          <w:t>.</w:t>
        </w:r>
      </w:ins>
    </w:p>
    <w:p w:rsidR="000663F0" w:rsidRPr="000663F0" w:rsidRDefault="000663F0" w:rsidP="000663F0">
      <w:pPr>
        <w:spacing w:before="100" w:beforeAutospacing="1" w:after="100" w:afterAutospacing="1" w:line="240" w:lineRule="auto"/>
        <w:rPr>
          <w:ins w:id="73" w:author="Unknown"/>
          <w:rFonts w:ascii="Times New Roman" w:eastAsia="Times New Roman" w:hAnsi="Times New Roman" w:cs="Times New Roman"/>
          <w:sz w:val="24"/>
          <w:szCs w:val="24"/>
        </w:rPr>
      </w:pPr>
      <w:ins w:id="74" w:author="Unknown">
        <w:r w:rsidRPr="000663F0">
          <w:rPr>
            <w:rFonts w:ascii="Times New Roman" w:eastAsia="Times New Roman" w:hAnsi="Times New Roman" w:cs="Times New Roman"/>
            <w:sz w:val="24"/>
            <w:szCs w:val="24"/>
          </w:rPr>
          <w:fldChar w:fldCharType="begin"/>
        </w:r>
        <w:r w:rsidRPr="000663F0">
          <w:rPr>
            <w:rFonts w:ascii="Times New Roman" w:eastAsia="Times New Roman" w:hAnsi="Times New Roman" w:cs="Times New Roman"/>
            <w:sz w:val="24"/>
            <w:szCs w:val="24"/>
          </w:rPr>
          <w:instrText xml:space="preserve"> HYPERLINK "http://www.adeveloperdiary.com/java/spring-boot/an-introduction-to-spring-boot/" </w:instrText>
        </w:r>
        <w:r w:rsidRPr="000663F0">
          <w:rPr>
            <w:rFonts w:ascii="Times New Roman" w:eastAsia="Times New Roman" w:hAnsi="Times New Roman" w:cs="Times New Roman"/>
            <w:sz w:val="24"/>
            <w:szCs w:val="24"/>
          </w:rPr>
          <w:fldChar w:fldCharType="separate"/>
        </w:r>
        <w:r w:rsidRPr="000663F0">
          <w:rPr>
            <w:rFonts w:ascii="Times New Roman" w:eastAsia="Times New Roman" w:hAnsi="Times New Roman" w:cs="Times New Roman"/>
            <w:color w:val="0000FF"/>
            <w:sz w:val="24"/>
            <w:szCs w:val="24"/>
            <w:u w:val="single"/>
          </w:rPr>
          <w:br/>
        </w:r>
      </w:ins>
      <w:r>
        <w:rPr>
          <w:rFonts w:ascii="Times New Roman" w:eastAsia="Times New Roman" w:hAnsi="Times New Roman" w:cs="Times New Roman"/>
          <w:noProof/>
          <w:color w:val="0000FF"/>
          <w:sz w:val="24"/>
          <w:szCs w:val="24"/>
        </w:rPr>
        <w:drawing>
          <wp:inline distT="0" distB="0" distL="0" distR="0">
            <wp:extent cx="4893310" cy="4538980"/>
            <wp:effectExtent l="19050" t="0" r="2540" b="0"/>
            <wp:docPr id="3" name="Picture 3" descr="An Introduction to Spring Boot adeveloperdiary.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Spring Boot adeveloperdiary.com">
                      <a:hlinkClick r:id="rId5"/>
                    </pic:cNvPr>
                    <pic:cNvPicPr>
                      <a:picLocks noChangeAspect="1" noChangeArrowheads="1"/>
                    </pic:cNvPicPr>
                  </pic:nvPicPr>
                  <pic:blipFill>
                    <a:blip r:embed="rId8"/>
                    <a:srcRect/>
                    <a:stretch>
                      <a:fillRect/>
                    </a:stretch>
                  </pic:blipFill>
                  <pic:spPr bwMode="auto">
                    <a:xfrm>
                      <a:off x="0" y="0"/>
                      <a:ext cx="4893310" cy="4538980"/>
                    </a:xfrm>
                    <a:prstGeom prst="rect">
                      <a:avLst/>
                    </a:prstGeom>
                    <a:noFill/>
                    <a:ln w="9525">
                      <a:noFill/>
                      <a:miter lim="800000"/>
                      <a:headEnd/>
                      <a:tailEnd/>
                    </a:ln>
                  </pic:spPr>
                </pic:pic>
              </a:graphicData>
            </a:graphic>
          </wp:inline>
        </w:drawing>
      </w:r>
      <w:ins w:id="75" w:author="Unknown">
        <w:r w:rsidRPr="000663F0">
          <w:rPr>
            <w:rFonts w:ascii="Times New Roman" w:eastAsia="Times New Roman" w:hAnsi="Times New Roman" w:cs="Times New Roman"/>
            <w:color w:val="0000FF"/>
            <w:sz w:val="24"/>
            <w:szCs w:val="24"/>
            <w:u w:val="single"/>
          </w:rPr>
          <w:br/>
        </w:r>
        <w:r w:rsidRPr="000663F0">
          <w:rPr>
            <w:rFonts w:ascii="Times New Roman" w:eastAsia="Times New Roman" w:hAnsi="Times New Roman" w:cs="Times New Roman"/>
            <w:sz w:val="24"/>
            <w:szCs w:val="24"/>
          </w:rPr>
          <w:fldChar w:fldCharType="end"/>
        </w:r>
      </w:ins>
    </w:p>
    <w:p w:rsidR="000663F0" w:rsidRPr="000663F0" w:rsidRDefault="000663F0" w:rsidP="000663F0">
      <w:pPr>
        <w:spacing w:before="100" w:beforeAutospacing="1" w:after="100" w:afterAutospacing="1" w:line="240" w:lineRule="auto"/>
        <w:outlineLvl w:val="0"/>
        <w:rPr>
          <w:ins w:id="76" w:author="Unknown"/>
          <w:rFonts w:ascii="Times New Roman" w:eastAsia="Times New Roman" w:hAnsi="Times New Roman" w:cs="Times New Roman"/>
          <w:b/>
          <w:bCs/>
          <w:kern w:val="36"/>
          <w:sz w:val="48"/>
          <w:szCs w:val="48"/>
        </w:rPr>
      </w:pPr>
      <w:ins w:id="77" w:author="Unknown">
        <w:r w:rsidRPr="000663F0">
          <w:rPr>
            <w:rFonts w:ascii="Times New Roman" w:eastAsia="Times New Roman" w:hAnsi="Times New Roman" w:cs="Times New Roman"/>
            <w:b/>
            <w:bCs/>
            <w:kern w:val="36"/>
            <w:sz w:val="48"/>
            <w:szCs w:val="48"/>
          </w:rPr>
          <w:lastRenderedPageBreak/>
          <w:t>How to use Spring Boot</w:t>
        </w:r>
      </w:ins>
    </w:p>
    <w:p w:rsidR="000663F0" w:rsidRPr="000663F0" w:rsidRDefault="000663F0" w:rsidP="000663F0">
      <w:pPr>
        <w:spacing w:before="100" w:beforeAutospacing="1" w:after="100" w:afterAutospacing="1" w:line="240" w:lineRule="auto"/>
        <w:rPr>
          <w:ins w:id="78" w:author="Unknown"/>
          <w:rFonts w:ascii="Times New Roman" w:eastAsia="Times New Roman" w:hAnsi="Times New Roman" w:cs="Times New Roman"/>
          <w:sz w:val="24"/>
          <w:szCs w:val="24"/>
        </w:rPr>
      </w:pPr>
      <w:ins w:id="79" w:author="Unknown">
        <w:r w:rsidRPr="000663F0">
          <w:rPr>
            <w:rFonts w:ascii="Times New Roman" w:eastAsia="Times New Roman" w:hAnsi="Times New Roman" w:cs="Times New Roman"/>
            <w:sz w:val="24"/>
            <w:szCs w:val="24"/>
          </w:rPr>
          <w:t>In another post we will see how to use and run Spring Boot, however here are the steps you need to follow.</w:t>
        </w:r>
      </w:ins>
    </w:p>
    <w:p w:rsidR="000663F0" w:rsidRPr="000663F0" w:rsidRDefault="000663F0" w:rsidP="000663F0">
      <w:pPr>
        <w:numPr>
          <w:ilvl w:val="0"/>
          <w:numId w:val="2"/>
        </w:num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0663F0">
          <w:rPr>
            <w:rFonts w:ascii="Times New Roman" w:eastAsia="Times New Roman" w:hAnsi="Times New Roman" w:cs="Times New Roman"/>
            <w:sz w:val="24"/>
            <w:szCs w:val="24"/>
          </w:rPr>
          <w:t>You can use spring initialize to create the initial setup. You can visit either start.spring.io or use STS (Spring Tool Suite) Support available in IDEA or Eclipse to choose all the Spring Boot Starters</w:t>
        </w:r>
      </w:ins>
    </w:p>
    <w:p w:rsidR="000663F0" w:rsidRPr="000663F0" w:rsidRDefault="000663F0" w:rsidP="000663F0">
      <w:pPr>
        <w:numPr>
          <w:ilvl w:val="0"/>
          <w:numId w:val="2"/>
        </w:numPr>
        <w:spacing w:before="100" w:beforeAutospacing="1" w:after="100" w:afterAutospacing="1" w:line="240" w:lineRule="auto"/>
        <w:rPr>
          <w:ins w:id="82" w:author="Unknown"/>
          <w:rFonts w:ascii="Times New Roman" w:eastAsia="Times New Roman" w:hAnsi="Times New Roman" w:cs="Times New Roman"/>
          <w:sz w:val="24"/>
          <w:szCs w:val="24"/>
        </w:rPr>
      </w:pPr>
      <w:ins w:id="83" w:author="Unknown">
        <w:r w:rsidRPr="000663F0">
          <w:rPr>
            <w:rFonts w:ascii="Times New Roman" w:eastAsia="Times New Roman" w:hAnsi="Times New Roman" w:cs="Times New Roman"/>
            <w:sz w:val="24"/>
            <w:szCs w:val="24"/>
          </w:rPr>
          <w:t xml:space="preserve">You need to also choose whether to use Maven or </w:t>
        </w:r>
        <w:proofErr w:type="spellStart"/>
        <w:r w:rsidRPr="000663F0">
          <w:rPr>
            <w:rFonts w:ascii="Times New Roman" w:eastAsia="Times New Roman" w:hAnsi="Times New Roman" w:cs="Times New Roman"/>
            <w:sz w:val="24"/>
            <w:szCs w:val="24"/>
          </w:rPr>
          <w:t>Gradle</w:t>
        </w:r>
        <w:proofErr w:type="spellEnd"/>
        <w:r w:rsidRPr="000663F0">
          <w:rPr>
            <w:rFonts w:ascii="Times New Roman" w:eastAsia="Times New Roman" w:hAnsi="Times New Roman" w:cs="Times New Roman"/>
            <w:sz w:val="24"/>
            <w:szCs w:val="24"/>
          </w:rPr>
          <w:t xml:space="preserve"> as the build tool.</w:t>
        </w:r>
      </w:ins>
    </w:p>
    <w:p w:rsidR="000663F0" w:rsidRPr="000663F0" w:rsidRDefault="000663F0" w:rsidP="000663F0">
      <w:pPr>
        <w:numPr>
          <w:ilvl w:val="0"/>
          <w:numId w:val="2"/>
        </w:numPr>
        <w:spacing w:before="100" w:beforeAutospacing="1" w:after="100" w:afterAutospacing="1" w:line="240" w:lineRule="auto"/>
        <w:rPr>
          <w:ins w:id="84" w:author="Unknown"/>
          <w:rFonts w:ascii="Times New Roman" w:eastAsia="Times New Roman" w:hAnsi="Times New Roman" w:cs="Times New Roman"/>
          <w:sz w:val="24"/>
          <w:szCs w:val="24"/>
        </w:rPr>
      </w:pPr>
      <w:ins w:id="85" w:author="Unknown">
        <w:r w:rsidRPr="000663F0">
          <w:rPr>
            <w:rFonts w:ascii="Times New Roman" w:eastAsia="Times New Roman" w:hAnsi="Times New Roman" w:cs="Times New Roman"/>
            <w:sz w:val="24"/>
            <w:szCs w:val="24"/>
          </w:rPr>
          <w:t>If you are using start.spring.io, you need to then download the zip and configure your workspace. Otherwise using your preferred IDE will automatically create the required file in the workspace.</w:t>
        </w:r>
      </w:ins>
    </w:p>
    <w:p w:rsidR="000663F0" w:rsidRPr="000663F0" w:rsidRDefault="000663F0" w:rsidP="000663F0">
      <w:pPr>
        <w:numPr>
          <w:ilvl w:val="0"/>
          <w:numId w:val="2"/>
        </w:numPr>
        <w:spacing w:before="100" w:beforeAutospacing="1" w:after="100" w:afterAutospacing="1" w:line="240" w:lineRule="auto"/>
        <w:rPr>
          <w:ins w:id="86" w:author="Unknown"/>
          <w:rFonts w:ascii="Times New Roman" w:eastAsia="Times New Roman" w:hAnsi="Times New Roman" w:cs="Times New Roman"/>
          <w:sz w:val="24"/>
          <w:szCs w:val="24"/>
        </w:rPr>
      </w:pPr>
      <w:ins w:id="87" w:author="Unknown">
        <w:r w:rsidRPr="000663F0">
          <w:rPr>
            <w:rFonts w:ascii="Times New Roman" w:eastAsia="Times New Roman" w:hAnsi="Times New Roman" w:cs="Times New Roman"/>
            <w:sz w:val="24"/>
            <w:szCs w:val="24"/>
          </w:rPr>
          <w:t>Add your code as required</w:t>
        </w:r>
      </w:ins>
    </w:p>
    <w:p w:rsidR="000663F0" w:rsidRPr="000663F0" w:rsidRDefault="000663F0" w:rsidP="000663F0">
      <w:pPr>
        <w:numPr>
          <w:ilvl w:val="0"/>
          <w:numId w:val="2"/>
        </w:numPr>
        <w:spacing w:before="100" w:beforeAutospacing="1" w:after="100" w:afterAutospacing="1" w:line="240" w:lineRule="auto"/>
        <w:rPr>
          <w:ins w:id="88" w:author="Unknown"/>
          <w:rFonts w:ascii="Times New Roman" w:eastAsia="Times New Roman" w:hAnsi="Times New Roman" w:cs="Times New Roman"/>
          <w:sz w:val="24"/>
          <w:szCs w:val="24"/>
        </w:rPr>
      </w:pPr>
      <w:ins w:id="89" w:author="Unknown">
        <w:r w:rsidRPr="000663F0">
          <w:rPr>
            <w:rFonts w:ascii="Times New Roman" w:eastAsia="Times New Roman" w:hAnsi="Times New Roman" w:cs="Times New Roman"/>
            <w:sz w:val="24"/>
            <w:szCs w:val="24"/>
          </w:rPr>
          <w:t xml:space="preserve">You can either use </w:t>
        </w:r>
        <w:proofErr w:type="spellStart"/>
        <w:r w:rsidRPr="000663F0">
          <w:rPr>
            <w:rFonts w:ascii="Courier New" w:eastAsia="Times New Roman" w:hAnsi="Courier New" w:cs="Courier New"/>
            <w:sz w:val="20"/>
          </w:rPr>
          <w:t>mvn</w:t>
        </w:r>
        <w:proofErr w:type="spellEnd"/>
        <w:r w:rsidRPr="000663F0">
          <w:rPr>
            <w:rFonts w:ascii="Courier New" w:eastAsia="Times New Roman" w:hAnsi="Courier New" w:cs="Courier New"/>
            <w:sz w:val="20"/>
          </w:rPr>
          <w:t xml:space="preserve"> clean package</w:t>
        </w:r>
        <w:r w:rsidRPr="000663F0">
          <w:rPr>
            <w:rFonts w:ascii="Times New Roman" w:eastAsia="Times New Roman" w:hAnsi="Times New Roman" w:cs="Times New Roman"/>
            <w:sz w:val="24"/>
            <w:szCs w:val="24"/>
          </w:rPr>
          <w:t xml:space="preserve"> or use IDEA or Eclipse to build and create the jar file.</w:t>
        </w:r>
      </w:ins>
    </w:p>
    <w:p w:rsidR="000663F0" w:rsidRPr="000663F0" w:rsidRDefault="000663F0" w:rsidP="000663F0">
      <w:pPr>
        <w:numPr>
          <w:ilvl w:val="0"/>
          <w:numId w:val="2"/>
        </w:numPr>
        <w:spacing w:before="100" w:beforeAutospacing="1" w:after="100" w:afterAutospacing="1" w:line="240" w:lineRule="auto"/>
        <w:rPr>
          <w:ins w:id="90" w:author="Unknown"/>
          <w:rFonts w:ascii="Times New Roman" w:eastAsia="Times New Roman" w:hAnsi="Times New Roman" w:cs="Times New Roman"/>
          <w:sz w:val="24"/>
          <w:szCs w:val="24"/>
        </w:rPr>
      </w:pPr>
      <w:ins w:id="91" w:author="Unknown">
        <w:r w:rsidRPr="000663F0">
          <w:rPr>
            <w:rFonts w:ascii="Times New Roman" w:eastAsia="Times New Roman" w:hAnsi="Times New Roman" w:cs="Times New Roman"/>
            <w:sz w:val="24"/>
            <w:szCs w:val="24"/>
          </w:rPr>
          <w:t>By default the JAR would include integrated Tomcat server, so just by executing the JAR you should be able to use your program.</w:t>
        </w:r>
      </w:ins>
    </w:p>
    <w:p w:rsidR="000663F0" w:rsidRPr="000663F0" w:rsidRDefault="000663F0" w:rsidP="000663F0">
      <w:pPr>
        <w:spacing w:before="100" w:beforeAutospacing="1" w:after="100" w:afterAutospacing="1" w:line="240" w:lineRule="auto"/>
        <w:rPr>
          <w:ins w:id="92" w:author="Unknown"/>
          <w:rFonts w:ascii="Times New Roman" w:eastAsia="Times New Roman" w:hAnsi="Times New Roman" w:cs="Times New Roman"/>
          <w:sz w:val="24"/>
          <w:szCs w:val="24"/>
        </w:rPr>
      </w:pPr>
      <w:ins w:id="93" w:author="Unknown">
        <w:r w:rsidRPr="000663F0">
          <w:rPr>
            <w:rFonts w:ascii="Times New Roman" w:eastAsia="Times New Roman" w:hAnsi="Times New Roman" w:cs="Times New Roman"/>
            <w:sz w:val="24"/>
            <w:szCs w:val="24"/>
          </w:rPr>
          <w:lastRenderedPageBreak/>
          <w:fldChar w:fldCharType="begin"/>
        </w:r>
        <w:r w:rsidRPr="000663F0">
          <w:rPr>
            <w:rFonts w:ascii="Times New Roman" w:eastAsia="Times New Roman" w:hAnsi="Times New Roman" w:cs="Times New Roman"/>
            <w:sz w:val="24"/>
            <w:szCs w:val="24"/>
          </w:rPr>
          <w:instrText xml:space="preserve"> HYPERLINK "http://www.adeveloperdiary.com/java/spring-boot/an-introduction-to-spring-boot/" </w:instrText>
        </w:r>
        <w:r w:rsidRPr="000663F0">
          <w:rPr>
            <w:rFonts w:ascii="Times New Roman" w:eastAsia="Times New Roman" w:hAnsi="Times New Roman" w:cs="Times New Roman"/>
            <w:sz w:val="24"/>
            <w:szCs w:val="24"/>
          </w:rPr>
          <w:fldChar w:fldCharType="separate"/>
        </w:r>
        <w:r w:rsidRPr="000663F0">
          <w:rPr>
            <w:rFonts w:ascii="Times New Roman" w:eastAsia="Times New Roman" w:hAnsi="Times New Roman" w:cs="Times New Roman"/>
            <w:color w:val="0000FF"/>
            <w:sz w:val="24"/>
            <w:szCs w:val="24"/>
            <w:u w:val="single"/>
          </w:rPr>
          <w:br/>
        </w:r>
      </w:ins>
      <w:r>
        <w:rPr>
          <w:rFonts w:ascii="Times New Roman" w:eastAsia="Times New Roman" w:hAnsi="Times New Roman" w:cs="Times New Roman"/>
          <w:noProof/>
          <w:color w:val="0000FF"/>
          <w:sz w:val="24"/>
          <w:szCs w:val="24"/>
        </w:rPr>
        <w:lastRenderedPageBreak/>
        <w:drawing>
          <wp:inline distT="0" distB="0" distL="0" distR="0">
            <wp:extent cx="4596765" cy="9679305"/>
            <wp:effectExtent l="19050" t="0" r="0" b="0"/>
            <wp:docPr id="4" name="Picture 4" descr="An Introduction to Spring Boot adeveloperdiary.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ntroduction to Spring Boot adeveloperdiary.com">
                      <a:hlinkClick r:id="rId5"/>
                    </pic:cNvPr>
                    <pic:cNvPicPr>
                      <a:picLocks noChangeAspect="1" noChangeArrowheads="1"/>
                    </pic:cNvPicPr>
                  </pic:nvPicPr>
                  <pic:blipFill>
                    <a:blip r:embed="rId9"/>
                    <a:srcRect/>
                    <a:stretch>
                      <a:fillRect/>
                    </a:stretch>
                  </pic:blipFill>
                  <pic:spPr bwMode="auto">
                    <a:xfrm>
                      <a:off x="0" y="0"/>
                      <a:ext cx="4596765" cy="9679305"/>
                    </a:xfrm>
                    <a:prstGeom prst="rect">
                      <a:avLst/>
                    </a:prstGeom>
                    <a:noFill/>
                    <a:ln w="9525">
                      <a:noFill/>
                      <a:miter lim="800000"/>
                      <a:headEnd/>
                      <a:tailEnd/>
                    </a:ln>
                  </pic:spPr>
                </pic:pic>
              </a:graphicData>
            </a:graphic>
          </wp:inline>
        </w:drawing>
      </w:r>
      <w:ins w:id="94" w:author="Unknown">
        <w:r w:rsidRPr="000663F0">
          <w:rPr>
            <w:rFonts w:ascii="Times New Roman" w:eastAsia="Times New Roman" w:hAnsi="Times New Roman" w:cs="Times New Roman"/>
            <w:color w:val="0000FF"/>
            <w:sz w:val="24"/>
            <w:szCs w:val="24"/>
            <w:u w:val="single"/>
          </w:rPr>
          <w:br/>
        </w:r>
        <w:r w:rsidRPr="000663F0">
          <w:rPr>
            <w:rFonts w:ascii="Times New Roman" w:eastAsia="Times New Roman" w:hAnsi="Times New Roman" w:cs="Times New Roman"/>
            <w:sz w:val="24"/>
            <w:szCs w:val="24"/>
          </w:rPr>
          <w:lastRenderedPageBreak/>
          <w:fldChar w:fldCharType="end"/>
        </w:r>
      </w:ins>
    </w:p>
    <w:p w:rsidR="000663F0" w:rsidRPr="000663F0" w:rsidRDefault="000663F0" w:rsidP="000663F0">
      <w:pPr>
        <w:spacing w:before="100" w:beforeAutospacing="1" w:after="100" w:afterAutospacing="1" w:line="240" w:lineRule="auto"/>
        <w:outlineLvl w:val="0"/>
        <w:rPr>
          <w:ins w:id="95" w:author="Unknown"/>
          <w:rFonts w:ascii="Times New Roman" w:eastAsia="Times New Roman" w:hAnsi="Times New Roman" w:cs="Times New Roman"/>
          <w:b/>
          <w:bCs/>
          <w:kern w:val="36"/>
          <w:sz w:val="48"/>
          <w:szCs w:val="48"/>
        </w:rPr>
      </w:pPr>
      <w:ins w:id="96" w:author="Unknown">
        <w:r w:rsidRPr="000663F0">
          <w:rPr>
            <w:rFonts w:ascii="Times New Roman" w:eastAsia="Times New Roman" w:hAnsi="Times New Roman" w:cs="Times New Roman"/>
            <w:b/>
            <w:bCs/>
            <w:kern w:val="36"/>
            <w:sz w:val="48"/>
            <w:szCs w:val="48"/>
          </w:rPr>
          <w:t>Disadvantages of Spring Boot</w:t>
        </w:r>
      </w:ins>
    </w:p>
    <w:p w:rsidR="000663F0" w:rsidRPr="000663F0" w:rsidRDefault="000663F0" w:rsidP="000663F0">
      <w:pPr>
        <w:spacing w:before="100" w:beforeAutospacing="1" w:after="100" w:afterAutospacing="1" w:line="240" w:lineRule="auto"/>
        <w:outlineLvl w:val="1"/>
        <w:rPr>
          <w:ins w:id="97" w:author="Unknown"/>
          <w:rFonts w:ascii="Times New Roman" w:eastAsia="Times New Roman" w:hAnsi="Times New Roman" w:cs="Times New Roman"/>
          <w:b/>
          <w:bCs/>
          <w:sz w:val="36"/>
          <w:szCs w:val="36"/>
        </w:rPr>
      </w:pPr>
      <w:ins w:id="98" w:author="Unknown">
        <w:r w:rsidRPr="000663F0">
          <w:rPr>
            <w:rFonts w:ascii="Times New Roman" w:eastAsia="Times New Roman" w:hAnsi="Times New Roman" w:cs="Times New Roman"/>
            <w:b/>
            <w:bCs/>
            <w:sz w:val="36"/>
            <w:szCs w:val="36"/>
          </w:rPr>
          <w:t>Migration Efforts</w:t>
        </w:r>
      </w:ins>
    </w:p>
    <w:p w:rsidR="000663F0" w:rsidRPr="000663F0" w:rsidRDefault="000663F0" w:rsidP="000663F0">
      <w:pPr>
        <w:spacing w:before="100" w:beforeAutospacing="1" w:after="100" w:afterAutospacing="1" w:line="240" w:lineRule="auto"/>
        <w:rPr>
          <w:ins w:id="99" w:author="Unknown"/>
          <w:rFonts w:ascii="Times New Roman" w:eastAsia="Times New Roman" w:hAnsi="Times New Roman" w:cs="Times New Roman"/>
          <w:sz w:val="24"/>
          <w:szCs w:val="24"/>
        </w:rPr>
      </w:pPr>
      <w:ins w:id="100" w:author="Unknown">
        <w:r w:rsidRPr="000663F0">
          <w:rPr>
            <w:rFonts w:ascii="Times New Roman" w:eastAsia="Times New Roman" w:hAnsi="Times New Roman" w:cs="Times New Roman"/>
            <w:sz w:val="24"/>
            <w:szCs w:val="24"/>
          </w:rPr>
          <w:t>Migration from already existing spring project to spring boot is not straightforward. Spring Boot is mostly for new development project.</w:t>
        </w:r>
      </w:ins>
    </w:p>
    <w:p w:rsidR="000663F0" w:rsidRPr="000663F0" w:rsidRDefault="000663F0" w:rsidP="000663F0">
      <w:pPr>
        <w:spacing w:before="100" w:beforeAutospacing="1" w:after="100" w:afterAutospacing="1" w:line="240" w:lineRule="auto"/>
        <w:outlineLvl w:val="1"/>
        <w:rPr>
          <w:ins w:id="101" w:author="Unknown"/>
          <w:rFonts w:ascii="Times New Roman" w:eastAsia="Times New Roman" w:hAnsi="Times New Roman" w:cs="Times New Roman"/>
          <w:b/>
          <w:bCs/>
          <w:sz w:val="36"/>
          <w:szCs w:val="36"/>
        </w:rPr>
      </w:pPr>
      <w:ins w:id="102" w:author="Unknown">
        <w:r w:rsidRPr="000663F0">
          <w:rPr>
            <w:rFonts w:ascii="Times New Roman" w:eastAsia="Times New Roman" w:hAnsi="Times New Roman" w:cs="Times New Roman"/>
            <w:b/>
            <w:bCs/>
            <w:sz w:val="36"/>
            <w:szCs w:val="36"/>
          </w:rPr>
          <w:t xml:space="preserve">Deployment to </w:t>
        </w:r>
        <w:proofErr w:type="spellStart"/>
        <w:r w:rsidRPr="000663F0">
          <w:rPr>
            <w:rFonts w:ascii="Times New Roman" w:eastAsia="Times New Roman" w:hAnsi="Times New Roman" w:cs="Times New Roman"/>
            <w:b/>
            <w:bCs/>
            <w:sz w:val="36"/>
            <w:szCs w:val="36"/>
          </w:rPr>
          <w:t>WebSphere</w:t>
        </w:r>
        <w:proofErr w:type="spellEnd"/>
        <w:r w:rsidRPr="000663F0">
          <w:rPr>
            <w:rFonts w:ascii="Times New Roman" w:eastAsia="Times New Roman" w:hAnsi="Times New Roman" w:cs="Times New Roman"/>
            <w:b/>
            <w:bCs/>
            <w:sz w:val="36"/>
            <w:szCs w:val="36"/>
          </w:rPr>
          <w:t>/</w:t>
        </w:r>
        <w:proofErr w:type="spellStart"/>
        <w:r w:rsidRPr="000663F0">
          <w:rPr>
            <w:rFonts w:ascii="Times New Roman" w:eastAsia="Times New Roman" w:hAnsi="Times New Roman" w:cs="Times New Roman"/>
            <w:b/>
            <w:bCs/>
            <w:sz w:val="36"/>
            <w:szCs w:val="36"/>
          </w:rPr>
          <w:t>WebLogic</w:t>
        </w:r>
        <w:proofErr w:type="spellEnd"/>
        <w:r w:rsidRPr="000663F0">
          <w:rPr>
            <w:rFonts w:ascii="Times New Roman" w:eastAsia="Times New Roman" w:hAnsi="Times New Roman" w:cs="Times New Roman"/>
            <w:b/>
            <w:bCs/>
            <w:sz w:val="36"/>
            <w:szCs w:val="36"/>
          </w:rPr>
          <w:t xml:space="preserve"> Servers</w:t>
        </w:r>
      </w:ins>
    </w:p>
    <w:p w:rsidR="000663F0" w:rsidRPr="000663F0" w:rsidRDefault="000663F0" w:rsidP="000663F0">
      <w:pPr>
        <w:spacing w:before="100" w:beforeAutospacing="1" w:after="100" w:afterAutospacing="1" w:line="240" w:lineRule="auto"/>
        <w:rPr>
          <w:ins w:id="103" w:author="Unknown"/>
          <w:rFonts w:ascii="Times New Roman" w:eastAsia="Times New Roman" w:hAnsi="Times New Roman" w:cs="Times New Roman"/>
          <w:sz w:val="24"/>
          <w:szCs w:val="24"/>
        </w:rPr>
      </w:pPr>
      <w:ins w:id="104" w:author="Unknown">
        <w:r w:rsidRPr="000663F0">
          <w:rPr>
            <w:rFonts w:ascii="Times New Roman" w:eastAsia="Times New Roman" w:hAnsi="Times New Roman" w:cs="Times New Roman"/>
            <w:sz w:val="24"/>
            <w:szCs w:val="24"/>
          </w:rPr>
          <w:t xml:space="preserve">Deploying Spring Boot application to </w:t>
        </w:r>
        <w:proofErr w:type="spellStart"/>
        <w:r w:rsidRPr="000663F0">
          <w:rPr>
            <w:rFonts w:ascii="Times New Roman" w:eastAsia="Times New Roman" w:hAnsi="Times New Roman" w:cs="Times New Roman"/>
            <w:sz w:val="24"/>
            <w:szCs w:val="24"/>
          </w:rPr>
          <w:t>WebSphere</w:t>
        </w:r>
        <w:proofErr w:type="spellEnd"/>
        <w:r w:rsidRPr="000663F0">
          <w:rPr>
            <w:rFonts w:ascii="Times New Roman" w:eastAsia="Times New Roman" w:hAnsi="Times New Roman" w:cs="Times New Roman"/>
            <w:sz w:val="24"/>
            <w:szCs w:val="24"/>
          </w:rPr>
          <w:t>/</w:t>
        </w:r>
        <w:proofErr w:type="spellStart"/>
        <w:r w:rsidRPr="000663F0">
          <w:rPr>
            <w:rFonts w:ascii="Times New Roman" w:eastAsia="Times New Roman" w:hAnsi="Times New Roman" w:cs="Times New Roman"/>
            <w:sz w:val="24"/>
            <w:szCs w:val="24"/>
          </w:rPr>
          <w:t>WebLogic</w:t>
        </w:r>
        <w:proofErr w:type="spellEnd"/>
        <w:r w:rsidRPr="000663F0">
          <w:rPr>
            <w:rFonts w:ascii="Times New Roman" w:eastAsia="Times New Roman" w:hAnsi="Times New Roman" w:cs="Times New Roman"/>
            <w:sz w:val="24"/>
            <w:szCs w:val="24"/>
          </w:rPr>
          <w:t xml:space="preserve"> Servers </w:t>
        </w:r>
        <w:proofErr w:type="gramStart"/>
        <w:r w:rsidRPr="000663F0">
          <w:rPr>
            <w:rFonts w:ascii="Times New Roman" w:eastAsia="Times New Roman" w:hAnsi="Times New Roman" w:cs="Times New Roman"/>
            <w:sz w:val="24"/>
            <w:szCs w:val="24"/>
          </w:rPr>
          <w:t>are</w:t>
        </w:r>
        <w:proofErr w:type="gramEnd"/>
        <w:r w:rsidRPr="000663F0">
          <w:rPr>
            <w:rFonts w:ascii="Times New Roman" w:eastAsia="Times New Roman" w:hAnsi="Times New Roman" w:cs="Times New Roman"/>
            <w:sz w:val="24"/>
            <w:szCs w:val="24"/>
          </w:rPr>
          <w:t xml:space="preserve"> also not very simple. You need to make few changes like downgrading JPA Version, remove conflicting Jars etc in order to make it work in </w:t>
        </w:r>
        <w:proofErr w:type="spellStart"/>
        <w:r w:rsidRPr="000663F0">
          <w:rPr>
            <w:rFonts w:ascii="Times New Roman" w:eastAsia="Times New Roman" w:hAnsi="Times New Roman" w:cs="Times New Roman"/>
            <w:sz w:val="24"/>
            <w:szCs w:val="24"/>
          </w:rPr>
          <w:t>WebSphere</w:t>
        </w:r>
        <w:proofErr w:type="spellEnd"/>
        <w:r w:rsidRPr="000663F0">
          <w:rPr>
            <w:rFonts w:ascii="Times New Roman" w:eastAsia="Times New Roman" w:hAnsi="Times New Roman" w:cs="Times New Roman"/>
            <w:sz w:val="24"/>
            <w:szCs w:val="24"/>
          </w:rPr>
          <w:t>/</w:t>
        </w:r>
        <w:proofErr w:type="spellStart"/>
        <w:r w:rsidRPr="000663F0">
          <w:rPr>
            <w:rFonts w:ascii="Times New Roman" w:eastAsia="Times New Roman" w:hAnsi="Times New Roman" w:cs="Times New Roman"/>
            <w:sz w:val="24"/>
            <w:szCs w:val="24"/>
          </w:rPr>
          <w:t>WebLogic</w:t>
        </w:r>
        <w:proofErr w:type="spellEnd"/>
        <w:r w:rsidRPr="000663F0">
          <w:rPr>
            <w:rFonts w:ascii="Times New Roman" w:eastAsia="Times New Roman" w:hAnsi="Times New Roman" w:cs="Times New Roman"/>
            <w:sz w:val="24"/>
            <w:szCs w:val="24"/>
          </w:rPr>
          <w:t xml:space="preserve"> Application Server.</w:t>
        </w:r>
      </w:ins>
    </w:p>
    <w:p w:rsidR="000663F0" w:rsidRPr="000663F0" w:rsidRDefault="000663F0" w:rsidP="000663F0">
      <w:pPr>
        <w:spacing w:before="100" w:beforeAutospacing="1" w:after="100" w:afterAutospacing="1" w:line="240" w:lineRule="auto"/>
        <w:outlineLvl w:val="1"/>
        <w:rPr>
          <w:ins w:id="105" w:author="Unknown"/>
          <w:rFonts w:ascii="Times New Roman" w:eastAsia="Times New Roman" w:hAnsi="Times New Roman" w:cs="Times New Roman"/>
          <w:b/>
          <w:bCs/>
          <w:sz w:val="36"/>
          <w:szCs w:val="36"/>
        </w:rPr>
      </w:pPr>
      <w:proofErr w:type="spellStart"/>
      <w:ins w:id="106" w:author="Unknown">
        <w:r w:rsidRPr="000663F0">
          <w:rPr>
            <w:rFonts w:ascii="Times New Roman" w:eastAsia="Times New Roman" w:hAnsi="Times New Roman" w:cs="Times New Roman"/>
            <w:b/>
            <w:bCs/>
            <w:sz w:val="36"/>
            <w:szCs w:val="36"/>
          </w:rPr>
          <w:t>Microservices</w:t>
        </w:r>
        <w:proofErr w:type="spellEnd"/>
        <w:r w:rsidRPr="000663F0">
          <w:rPr>
            <w:rFonts w:ascii="Times New Roman" w:eastAsia="Times New Roman" w:hAnsi="Times New Roman" w:cs="Times New Roman"/>
            <w:b/>
            <w:bCs/>
            <w:sz w:val="36"/>
            <w:szCs w:val="36"/>
          </w:rPr>
          <w:t xml:space="preserve"> &amp; Cloud Native</w:t>
        </w:r>
      </w:ins>
    </w:p>
    <w:p w:rsidR="000663F0" w:rsidRPr="000663F0" w:rsidRDefault="000663F0" w:rsidP="000663F0">
      <w:pPr>
        <w:spacing w:before="100" w:beforeAutospacing="1" w:after="100" w:afterAutospacing="1" w:line="240" w:lineRule="auto"/>
        <w:rPr>
          <w:ins w:id="107" w:author="Unknown"/>
          <w:rFonts w:ascii="Times New Roman" w:eastAsia="Times New Roman" w:hAnsi="Times New Roman" w:cs="Times New Roman"/>
          <w:sz w:val="24"/>
          <w:szCs w:val="24"/>
        </w:rPr>
      </w:pPr>
      <w:ins w:id="108" w:author="Unknown">
        <w:r w:rsidRPr="000663F0">
          <w:rPr>
            <w:rFonts w:ascii="Times New Roman" w:eastAsia="Times New Roman" w:hAnsi="Times New Roman" w:cs="Times New Roman"/>
            <w:sz w:val="24"/>
            <w:szCs w:val="24"/>
          </w:rPr>
          <w:t xml:space="preserve">Spring Boot has been developed keeping </w:t>
        </w:r>
        <w:proofErr w:type="spellStart"/>
        <w:r w:rsidRPr="000663F0">
          <w:rPr>
            <w:rFonts w:ascii="Times New Roman" w:eastAsia="Times New Roman" w:hAnsi="Times New Roman" w:cs="Times New Roman"/>
            <w:sz w:val="24"/>
            <w:szCs w:val="24"/>
          </w:rPr>
          <w:t>Microservices</w:t>
        </w:r>
        <w:proofErr w:type="spellEnd"/>
        <w:r w:rsidRPr="000663F0">
          <w:rPr>
            <w:rFonts w:ascii="Times New Roman" w:eastAsia="Times New Roman" w:hAnsi="Times New Roman" w:cs="Times New Roman"/>
            <w:sz w:val="24"/>
            <w:szCs w:val="24"/>
          </w:rPr>
          <w:t xml:space="preserve"> &amp; Cloud Native in mind. You may not see improvements in other areas.</w:t>
        </w:r>
      </w:ins>
    </w:p>
    <w:p w:rsidR="000663F0" w:rsidRPr="000663F0" w:rsidRDefault="000663F0" w:rsidP="000663F0">
      <w:pPr>
        <w:spacing w:before="100" w:beforeAutospacing="1" w:after="100" w:afterAutospacing="1" w:line="240" w:lineRule="auto"/>
        <w:outlineLvl w:val="0"/>
        <w:rPr>
          <w:ins w:id="109" w:author="Unknown"/>
          <w:rFonts w:ascii="Times New Roman" w:eastAsia="Times New Roman" w:hAnsi="Times New Roman" w:cs="Times New Roman"/>
          <w:b/>
          <w:bCs/>
          <w:kern w:val="36"/>
          <w:sz w:val="48"/>
          <w:szCs w:val="48"/>
        </w:rPr>
      </w:pPr>
      <w:ins w:id="110" w:author="Unknown">
        <w:r w:rsidRPr="000663F0">
          <w:rPr>
            <w:rFonts w:ascii="Times New Roman" w:eastAsia="Times New Roman" w:hAnsi="Times New Roman" w:cs="Times New Roman"/>
            <w:b/>
            <w:bCs/>
            <w:kern w:val="36"/>
            <w:sz w:val="48"/>
            <w:szCs w:val="48"/>
          </w:rPr>
          <w:t>Conclusion</w:t>
        </w:r>
      </w:ins>
    </w:p>
    <w:p w:rsidR="000663F0" w:rsidRPr="000663F0" w:rsidRDefault="000663F0" w:rsidP="000663F0">
      <w:pPr>
        <w:spacing w:before="100" w:beforeAutospacing="1" w:after="100" w:afterAutospacing="1" w:line="240" w:lineRule="auto"/>
        <w:rPr>
          <w:ins w:id="111" w:author="Unknown"/>
          <w:rFonts w:ascii="Times New Roman" w:eastAsia="Times New Roman" w:hAnsi="Times New Roman" w:cs="Times New Roman"/>
          <w:sz w:val="24"/>
          <w:szCs w:val="24"/>
        </w:rPr>
      </w:pPr>
      <w:ins w:id="112" w:author="Unknown">
        <w:r w:rsidRPr="000663F0">
          <w:rPr>
            <w:rFonts w:ascii="Times New Roman" w:eastAsia="Times New Roman" w:hAnsi="Times New Roman" w:cs="Times New Roman"/>
            <w:sz w:val="24"/>
            <w:szCs w:val="24"/>
          </w:rPr>
          <w:t xml:space="preserve">Hopefully this article provided you an introduction to Spring Boot. This should get you started with Spring </w:t>
        </w:r>
        <w:proofErr w:type="gramStart"/>
        <w:r w:rsidRPr="000663F0">
          <w:rPr>
            <w:rFonts w:ascii="Times New Roman" w:eastAsia="Times New Roman" w:hAnsi="Times New Roman" w:cs="Times New Roman"/>
            <w:sz w:val="24"/>
            <w:szCs w:val="24"/>
          </w:rPr>
          <w:t>Boot,</w:t>
        </w:r>
        <w:proofErr w:type="gramEnd"/>
        <w:r w:rsidRPr="000663F0">
          <w:rPr>
            <w:rFonts w:ascii="Times New Roman" w:eastAsia="Times New Roman" w:hAnsi="Times New Roman" w:cs="Times New Roman"/>
            <w:sz w:val="24"/>
            <w:szCs w:val="24"/>
          </w:rPr>
          <w:t xml:space="preserve"> I will have more articles posted on Spring Boot and </w:t>
        </w:r>
        <w:proofErr w:type="spellStart"/>
        <w:r w:rsidRPr="000663F0">
          <w:rPr>
            <w:rFonts w:ascii="Times New Roman" w:eastAsia="Times New Roman" w:hAnsi="Times New Roman" w:cs="Times New Roman"/>
            <w:sz w:val="24"/>
            <w:szCs w:val="24"/>
          </w:rPr>
          <w:t>Microservices</w:t>
        </w:r>
        <w:proofErr w:type="spellEnd"/>
        <w:r w:rsidRPr="000663F0">
          <w:rPr>
            <w:rFonts w:ascii="Times New Roman" w:eastAsia="Times New Roman" w:hAnsi="Times New Roman" w:cs="Times New Roman"/>
            <w:sz w:val="24"/>
            <w:szCs w:val="24"/>
          </w:rPr>
          <w:t xml:space="preserve"> soon.</w:t>
        </w:r>
      </w:ins>
    </w:p>
    <w:p w:rsidR="000663F0" w:rsidRPr="000663F0" w:rsidRDefault="000663F0" w:rsidP="000663F0">
      <w:pPr>
        <w:spacing w:before="100" w:beforeAutospacing="1" w:after="100" w:afterAutospacing="1" w:line="240" w:lineRule="auto"/>
        <w:rPr>
          <w:ins w:id="113" w:author="Unknown"/>
          <w:rFonts w:ascii="Times New Roman" w:eastAsia="Times New Roman" w:hAnsi="Times New Roman" w:cs="Times New Roman"/>
          <w:sz w:val="24"/>
          <w:szCs w:val="24"/>
        </w:rPr>
      </w:pPr>
      <w:ins w:id="114" w:author="Unknown">
        <w:r w:rsidRPr="000663F0">
          <w:rPr>
            <w:rFonts w:ascii="Times New Roman" w:eastAsia="Times New Roman" w:hAnsi="Times New Roman" w:cs="Times New Roman"/>
            <w:sz w:val="24"/>
            <w:szCs w:val="24"/>
          </w:rPr>
          <w:t>This post is the 1st part of Getting Started with Spring Boot Series. Find all the parts here.</w:t>
        </w:r>
      </w:ins>
    </w:p>
    <w:p w:rsidR="009F5610" w:rsidRDefault="009F5610"/>
    <w:sectPr w:rsidR="009F5610" w:rsidSect="009F56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24D33"/>
    <w:multiLevelType w:val="multilevel"/>
    <w:tmpl w:val="AB2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5700AE"/>
    <w:multiLevelType w:val="multilevel"/>
    <w:tmpl w:val="8D18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0663F0"/>
    <w:rsid w:val="000663F0"/>
    <w:rsid w:val="009F5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610"/>
  </w:style>
  <w:style w:type="paragraph" w:styleId="Heading1">
    <w:name w:val="heading 1"/>
    <w:basedOn w:val="Normal"/>
    <w:link w:val="Heading1Char"/>
    <w:uiPriority w:val="9"/>
    <w:qFormat/>
    <w:rsid w:val="00066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6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63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63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3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6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3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67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adeveloperdiary.com/java/spring-boot/an-introduction-to-spring-boo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1032</Words>
  <Characters>5889</Characters>
  <Application>Microsoft Office Word</Application>
  <DocSecurity>0</DocSecurity>
  <Lines>49</Lines>
  <Paragraphs>13</Paragraphs>
  <ScaleCrop>false</ScaleCrop>
  <Company>Grizli777</Company>
  <LinksUpToDate>false</LinksUpToDate>
  <CharactersWithSpaces>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2016-11-20T00:42:00Z</dcterms:created>
  <dcterms:modified xsi:type="dcterms:W3CDTF">2016-11-20T00:44:00Z</dcterms:modified>
</cp:coreProperties>
</file>